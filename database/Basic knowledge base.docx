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778B7" w14:textId="1AD45298" w:rsidR="006B7832" w:rsidRPr="009C4524" w:rsidRDefault="006B7832" w:rsidP="006A6B8D">
      <w:pPr>
        <w:rPr>
          <w:rFonts w:ascii="宋体" w:eastAsia="宋体" w:hAnsi="宋体"/>
          <w:color w:val="FF0000"/>
        </w:rPr>
      </w:pPr>
      <w:r w:rsidRPr="009C4524">
        <w:rPr>
          <w:rFonts w:ascii="宋体" w:eastAsia="宋体" w:hAnsi="宋体" w:hint="eastAsia"/>
          <w:color w:val="FF0000"/>
          <w:highlight w:val="yellow"/>
        </w:rPr>
        <w:t>什么是青光眼</w:t>
      </w:r>
    </w:p>
    <w:p w14:paraId="0EDE84C2" w14:textId="5A21CEF7" w:rsidR="006B7832" w:rsidRPr="009C4524" w:rsidRDefault="006B7832" w:rsidP="006A6B8D">
      <w:pPr>
        <w:rPr>
          <w:rFonts w:ascii="宋体" w:eastAsia="宋体" w:hAnsi="宋体"/>
        </w:rPr>
      </w:pPr>
      <w:r w:rsidRPr="009C4524">
        <w:rPr>
          <w:rFonts w:ascii="宋体" w:eastAsia="宋体" w:hAnsi="宋体" w:hint="eastAsia"/>
        </w:rPr>
        <w:t>青光眼是一种由视神经的损伤引起的慢性、渐进性眼病，会导致视野缺损。主要风险因素之一是眼压升高。眼睛内液体循环的</w:t>
      </w:r>
      <w:proofErr w:type="gramStart"/>
      <w:r w:rsidRPr="009C4524">
        <w:rPr>
          <w:rFonts w:ascii="宋体" w:eastAsia="宋体" w:hAnsi="宋体" w:hint="eastAsia"/>
        </w:rPr>
        <w:t>异常会</w:t>
      </w:r>
      <w:proofErr w:type="gramEnd"/>
      <w:r w:rsidRPr="009C4524">
        <w:rPr>
          <w:rFonts w:ascii="宋体" w:eastAsia="宋体" w:hAnsi="宋体" w:hint="eastAsia"/>
        </w:rPr>
        <w:t>导致液体积聚，从而导致压力过大，对视神经造成损害。视神经是一束神经纤维，连接着视网膜（眼睛内感受光的组织）和大脑。这种损害会导致视力丧失。</w:t>
      </w:r>
    </w:p>
    <w:p w14:paraId="20466EF7" w14:textId="5E0DCB52" w:rsidR="006B7832" w:rsidRPr="009C4524" w:rsidRDefault="006B7832" w:rsidP="006A6B8D">
      <w:pPr>
        <w:rPr>
          <w:rFonts w:ascii="宋体" w:eastAsia="宋体" w:hAnsi="宋体"/>
        </w:rPr>
      </w:pPr>
    </w:p>
    <w:p w14:paraId="523DF0B7" w14:textId="68E31701" w:rsidR="006B7832" w:rsidRPr="009C4524" w:rsidRDefault="006B7832" w:rsidP="006A6B8D">
      <w:pPr>
        <w:rPr>
          <w:rFonts w:ascii="宋体" w:eastAsia="宋体" w:hAnsi="宋体"/>
          <w:color w:val="FF0000"/>
        </w:rPr>
      </w:pPr>
      <w:r w:rsidRPr="009C4524">
        <w:rPr>
          <w:rFonts w:ascii="宋体" w:eastAsia="宋体" w:hAnsi="宋体" w:hint="eastAsia"/>
          <w:color w:val="FF0000"/>
          <w:highlight w:val="yellow"/>
        </w:rPr>
        <w:t>什么是眼压</w:t>
      </w:r>
    </w:p>
    <w:p w14:paraId="6AF67127" w14:textId="019CBFE7" w:rsidR="006B7832" w:rsidRPr="009C4524" w:rsidRDefault="006B7832" w:rsidP="006A6B8D">
      <w:pPr>
        <w:rPr>
          <w:rFonts w:ascii="宋体" w:eastAsia="宋体" w:hAnsi="宋体"/>
        </w:rPr>
      </w:pPr>
      <w:r w:rsidRPr="009C4524">
        <w:rPr>
          <w:rFonts w:ascii="宋体" w:eastAsia="宋体" w:hAnsi="宋体" w:hint="eastAsia"/>
        </w:rPr>
        <w:t>眼压是指眼睛内部的压力。</w:t>
      </w:r>
      <w:r w:rsidR="006D5546" w:rsidRPr="009C4524">
        <w:rPr>
          <w:rFonts w:ascii="宋体" w:eastAsia="宋体" w:hAnsi="宋体" w:hint="eastAsia"/>
        </w:rPr>
        <w:t>我们</w:t>
      </w:r>
      <w:r w:rsidRPr="009C4524">
        <w:rPr>
          <w:rFonts w:ascii="宋体" w:eastAsia="宋体" w:hAnsi="宋体" w:hint="eastAsia"/>
        </w:rPr>
        <w:t>的眼睛需要一定量的压力才能正常工作并保持健康。</w:t>
      </w:r>
      <w:r w:rsidR="006D5546" w:rsidRPr="009C4524">
        <w:rPr>
          <w:rFonts w:ascii="宋体" w:eastAsia="宋体" w:hAnsi="宋体" w:hint="eastAsia"/>
        </w:rPr>
        <w:t>但过高的眼压，如果长时间</w:t>
      </w:r>
      <w:r w:rsidRPr="009C4524">
        <w:rPr>
          <w:rFonts w:ascii="宋体" w:eastAsia="宋体" w:hAnsi="宋体" w:hint="eastAsia"/>
        </w:rPr>
        <w:t>未经治疗会导致青光眼并</w:t>
      </w:r>
      <w:proofErr w:type="gramStart"/>
      <w:r w:rsidRPr="009C4524">
        <w:rPr>
          <w:rFonts w:ascii="宋体" w:eastAsia="宋体" w:hAnsi="宋体" w:hint="eastAsia"/>
        </w:rPr>
        <w:t>损害</w:t>
      </w:r>
      <w:r w:rsidR="006D5546" w:rsidRPr="009C4524">
        <w:rPr>
          <w:rFonts w:ascii="宋体" w:eastAsia="宋体" w:hAnsi="宋体" w:hint="eastAsia"/>
        </w:rPr>
        <w:t>您</w:t>
      </w:r>
      <w:proofErr w:type="gramEnd"/>
      <w:r w:rsidRPr="009C4524">
        <w:rPr>
          <w:rFonts w:ascii="宋体" w:eastAsia="宋体" w:hAnsi="宋体" w:hint="eastAsia"/>
        </w:rPr>
        <w:t>的视力。</w:t>
      </w:r>
      <w:r w:rsidR="002517E8" w:rsidRPr="009C4524">
        <w:rPr>
          <w:rFonts w:ascii="宋体" w:eastAsia="宋体" w:hAnsi="宋体" w:hint="eastAsia"/>
        </w:rPr>
        <w:t>绝大多数人的眼压在</w:t>
      </w:r>
      <w:r w:rsidR="002517E8" w:rsidRPr="009C4524">
        <w:rPr>
          <w:rFonts w:ascii="宋体" w:eastAsia="宋体" w:hAnsi="宋体"/>
        </w:rPr>
        <w:t>10</w:t>
      </w:r>
      <w:r w:rsidR="002517E8" w:rsidRPr="009C4524">
        <w:rPr>
          <w:rFonts w:ascii="宋体" w:eastAsia="宋体" w:hAnsi="宋体" w:hint="eastAsia"/>
        </w:rPr>
        <w:t>到</w:t>
      </w:r>
      <w:r w:rsidR="002517E8" w:rsidRPr="009C4524">
        <w:rPr>
          <w:rFonts w:ascii="宋体" w:eastAsia="宋体" w:hAnsi="宋体"/>
        </w:rPr>
        <w:t>21mmHg</w:t>
      </w:r>
      <w:r w:rsidR="002517E8" w:rsidRPr="009C4524">
        <w:rPr>
          <w:rFonts w:ascii="宋体" w:eastAsia="宋体" w:hAnsi="宋体" w:hint="eastAsia"/>
        </w:rPr>
        <w:t>之间。</w:t>
      </w:r>
    </w:p>
    <w:p w14:paraId="32059F69" w14:textId="77777777" w:rsidR="002B0F2C" w:rsidRPr="009C4524" w:rsidRDefault="002B0F2C" w:rsidP="006A6B8D">
      <w:pPr>
        <w:rPr>
          <w:rFonts w:ascii="宋体" w:eastAsia="宋体" w:hAnsi="宋体"/>
          <w:color w:val="FF0000"/>
        </w:rPr>
      </w:pPr>
    </w:p>
    <w:p w14:paraId="78FABEBD" w14:textId="2218F1EC" w:rsidR="006B7832" w:rsidRPr="009C4524" w:rsidRDefault="006B7832" w:rsidP="006A6B8D">
      <w:pPr>
        <w:rPr>
          <w:rFonts w:ascii="宋体" w:eastAsia="宋体" w:hAnsi="宋体"/>
          <w:color w:val="FF0000"/>
        </w:rPr>
      </w:pPr>
      <w:r w:rsidRPr="009C4524">
        <w:rPr>
          <w:rFonts w:ascii="宋体" w:eastAsia="宋体" w:hAnsi="宋体" w:hint="eastAsia"/>
          <w:color w:val="FF0000"/>
          <w:highlight w:val="yellow"/>
        </w:rPr>
        <w:t>开角型青光眼</w:t>
      </w:r>
    </w:p>
    <w:p w14:paraId="5BEDC8E1" w14:textId="2B23C145" w:rsidR="006B7832" w:rsidRPr="009C4524" w:rsidRDefault="00E41916" w:rsidP="006A6B8D">
      <w:pPr>
        <w:rPr>
          <w:rFonts w:ascii="宋体" w:eastAsia="宋体" w:hAnsi="宋体"/>
        </w:rPr>
      </w:pPr>
      <w:r w:rsidRPr="009C4524">
        <w:rPr>
          <w:rFonts w:ascii="宋体" w:eastAsia="宋体" w:hAnsi="宋体" w:hint="eastAsia"/>
        </w:rPr>
        <w:t>开角型青光眼是青光眼的一种类型，定义为前房角的开放，存在眼压升高，其结果是导致视神经的损伤，不及时治疗会失明。主要的治疗方法包括药物、激光或者手术降低眼压，保护视功能。根据是否存在其他引起眼压升高的基础疾病，开角型青光眼又可分为原发性和</w:t>
      </w:r>
      <w:proofErr w:type="gramStart"/>
      <w:r w:rsidRPr="009C4524">
        <w:rPr>
          <w:rFonts w:ascii="宋体" w:eastAsia="宋体" w:hAnsi="宋体" w:hint="eastAsia"/>
        </w:rPr>
        <w:t>继发</w:t>
      </w:r>
      <w:proofErr w:type="gramEnd"/>
      <w:r w:rsidRPr="009C4524">
        <w:rPr>
          <w:rFonts w:ascii="宋体" w:eastAsia="宋体" w:hAnsi="宋体" w:hint="eastAsia"/>
        </w:rPr>
        <w:t>性。继发性一般具有比较明确的病因，</w:t>
      </w:r>
      <w:proofErr w:type="gramStart"/>
      <w:r w:rsidRPr="009C4524">
        <w:rPr>
          <w:rFonts w:ascii="宋体" w:eastAsia="宋体" w:hAnsi="宋体" w:hint="eastAsia"/>
        </w:rPr>
        <w:t>比如长期</w:t>
      </w:r>
      <w:proofErr w:type="gramEnd"/>
      <w:r w:rsidRPr="009C4524">
        <w:rPr>
          <w:rFonts w:ascii="宋体" w:eastAsia="宋体" w:hAnsi="宋体" w:hint="eastAsia"/>
        </w:rPr>
        <w:t>使用激素、外伤等。</w:t>
      </w:r>
    </w:p>
    <w:p w14:paraId="659FF3AC" w14:textId="77777777" w:rsidR="00E41916" w:rsidRPr="009C4524" w:rsidRDefault="00E41916" w:rsidP="006A6B8D">
      <w:pPr>
        <w:rPr>
          <w:rFonts w:ascii="宋体" w:eastAsia="宋体" w:hAnsi="宋体"/>
          <w:color w:val="FF0000"/>
        </w:rPr>
      </w:pPr>
    </w:p>
    <w:p w14:paraId="58384590" w14:textId="0EAE9BF7" w:rsidR="006B7832" w:rsidRPr="009C4524" w:rsidRDefault="006B7832" w:rsidP="006A6B8D">
      <w:pPr>
        <w:rPr>
          <w:rFonts w:ascii="宋体" w:eastAsia="宋体" w:hAnsi="宋体"/>
          <w:color w:val="FF0000"/>
        </w:rPr>
      </w:pPr>
      <w:r w:rsidRPr="009C4524">
        <w:rPr>
          <w:rFonts w:ascii="宋体" w:eastAsia="宋体" w:hAnsi="宋体" w:hint="eastAsia"/>
          <w:color w:val="FF0000"/>
          <w:highlight w:val="yellow"/>
        </w:rPr>
        <w:t>闭角型青光眼</w:t>
      </w:r>
    </w:p>
    <w:p w14:paraId="5BA21843" w14:textId="121E3DD3" w:rsidR="006B7832" w:rsidRPr="009C4524" w:rsidRDefault="00B613B9" w:rsidP="006A6B8D">
      <w:pPr>
        <w:rPr>
          <w:rFonts w:ascii="宋体" w:eastAsia="宋体" w:hAnsi="宋体"/>
        </w:rPr>
      </w:pPr>
      <w:r w:rsidRPr="009C4524">
        <w:rPr>
          <w:rFonts w:ascii="宋体" w:eastAsia="宋体" w:hAnsi="宋体" w:hint="eastAsia"/>
        </w:rPr>
        <w:t>闭角型青光眼是全世界失明的一个主要原因，在某些人群中的发病率特别高。这种疾病有家族倾向，与年龄增长和远视有关。在闭角型青光眼中，眼压升高是由于前房角的关闭引起。</w:t>
      </w:r>
      <w:r w:rsidRPr="009C4524">
        <w:rPr>
          <w:rFonts w:ascii="宋体" w:eastAsia="宋体" w:hAnsi="宋体"/>
        </w:rPr>
        <w:t xml:space="preserve"> 闭角型青光眼可能引起急性剧烈发作或慢性无症状的病情状况。主要的治疗方法是采用降低眼压的药物、激光周边虹膜切除术或者手术来治疗任何引起房角关闭的因素，从而降低眼压。</w:t>
      </w:r>
    </w:p>
    <w:p w14:paraId="61753D23" w14:textId="65F3BD33" w:rsidR="006B7832" w:rsidRPr="009C4524" w:rsidRDefault="006B7832" w:rsidP="006A6B8D">
      <w:pPr>
        <w:rPr>
          <w:rFonts w:ascii="宋体" w:eastAsia="宋体" w:hAnsi="宋体"/>
        </w:rPr>
      </w:pPr>
      <w:r w:rsidRPr="009C4524">
        <w:rPr>
          <w:rFonts w:ascii="宋体" w:eastAsia="宋体" w:hAnsi="宋体" w:hint="eastAsia"/>
        </w:rPr>
        <w:t>正常眼压性青光眼/低压性青光眼</w:t>
      </w:r>
      <w:r w:rsidR="00B613B9" w:rsidRPr="009C4524">
        <w:rPr>
          <w:rFonts w:ascii="宋体" w:eastAsia="宋体" w:hAnsi="宋体" w:hint="eastAsia"/>
        </w:rPr>
        <w:t>。</w:t>
      </w:r>
    </w:p>
    <w:p w14:paraId="1106D371" w14:textId="4DEA49E7" w:rsidR="006B7832" w:rsidRPr="009C4524" w:rsidRDefault="006B7832" w:rsidP="006A6B8D">
      <w:pPr>
        <w:rPr>
          <w:rFonts w:ascii="宋体" w:eastAsia="宋体" w:hAnsi="宋体"/>
          <w:color w:val="FF0000"/>
        </w:rPr>
      </w:pPr>
    </w:p>
    <w:p w14:paraId="3021F112" w14:textId="3DB3DBC2" w:rsidR="006B7832" w:rsidRPr="009C4524" w:rsidRDefault="006B7832" w:rsidP="006A6B8D">
      <w:pPr>
        <w:rPr>
          <w:rFonts w:ascii="宋体" w:eastAsia="宋体" w:hAnsi="宋体"/>
          <w:color w:val="FF0000"/>
        </w:rPr>
      </w:pPr>
      <w:r w:rsidRPr="009C4524">
        <w:rPr>
          <w:rFonts w:ascii="宋体" w:eastAsia="宋体" w:hAnsi="宋体" w:hint="eastAsia"/>
          <w:color w:val="FF0000"/>
          <w:highlight w:val="yellow"/>
        </w:rPr>
        <w:t>儿童青</w:t>
      </w:r>
      <w:commentRangeStart w:id="0"/>
      <w:r w:rsidRPr="009C4524">
        <w:rPr>
          <w:rFonts w:ascii="宋体" w:eastAsia="宋体" w:hAnsi="宋体" w:hint="eastAsia"/>
          <w:color w:val="FF0000"/>
          <w:highlight w:val="yellow"/>
        </w:rPr>
        <w:t>光眼</w:t>
      </w:r>
      <w:commentRangeEnd w:id="0"/>
      <w:r w:rsidR="00CE47C3">
        <w:rPr>
          <w:rStyle w:val="a4"/>
        </w:rPr>
        <w:commentReference w:id="0"/>
      </w:r>
    </w:p>
    <w:p w14:paraId="7B91DBEA" w14:textId="4193E422" w:rsidR="002517E8" w:rsidRPr="009C4524" w:rsidRDefault="00CE47C3" w:rsidP="006A6B8D">
      <w:pPr>
        <w:rPr>
          <w:rFonts w:ascii="宋体" w:eastAsia="宋体" w:hAnsi="宋体"/>
        </w:rPr>
      </w:pPr>
      <w:ins w:id="1" w:author="Wu Yue" w:date="2023-03-14T18:27:00Z">
        <w:r>
          <w:rPr>
            <w:rFonts w:ascii="宋体" w:eastAsia="宋体" w:hAnsi="宋体" w:hint="eastAsia"/>
          </w:rPr>
          <w:t>是指</w:t>
        </w:r>
      </w:ins>
      <w:r w:rsidR="00E41916" w:rsidRPr="009C4524">
        <w:rPr>
          <w:rFonts w:ascii="宋体" w:eastAsia="宋体" w:hAnsi="宋体" w:hint="eastAsia"/>
        </w:rPr>
        <w:t>发生在儿童时期的青光眼，虽然是一种相对罕见的疾病，但是也是青光眼的重要组成部分。这类疾病通常与</w:t>
      </w:r>
      <w:r w:rsidR="006D5546" w:rsidRPr="009C4524">
        <w:rPr>
          <w:rFonts w:ascii="宋体" w:eastAsia="宋体" w:hAnsi="宋体" w:hint="eastAsia"/>
        </w:rPr>
        <w:t>眼球发育异常导致眼球内液体循环障碍，从而导致压力过大，对视神经造成损害。</w:t>
      </w:r>
    </w:p>
    <w:p w14:paraId="636172B0" w14:textId="77777777" w:rsidR="00CE47C3" w:rsidRDefault="00CE47C3" w:rsidP="006A6B8D">
      <w:pPr>
        <w:rPr>
          <w:ins w:id="2" w:author="Wu Yue" w:date="2023-03-14T18:27:00Z"/>
          <w:rFonts w:ascii="宋体" w:eastAsia="宋体" w:hAnsi="宋体"/>
        </w:rPr>
      </w:pPr>
    </w:p>
    <w:p w14:paraId="51A0FA0F" w14:textId="5962C031" w:rsidR="00CE47C3" w:rsidRDefault="00CE47C3" w:rsidP="006A6B8D">
      <w:pPr>
        <w:rPr>
          <w:ins w:id="3" w:author="Wu Yue" w:date="2023-03-14T18:27:00Z"/>
          <w:rFonts w:ascii="宋体" w:eastAsia="宋体" w:hAnsi="宋体"/>
        </w:rPr>
      </w:pPr>
      <w:ins w:id="4" w:author="Wu Yue" w:date="2023-03-14T18:27:00Z">
        <w:r>
          <w:rPr>
            <w:rFonts w:ascii="宋体" w:eastAsia="宋体" w:hAnsi="宋体" w:hint="eastAsia"/>
          </w:rPr>
          <w:t>儿童青光眼有症状吗？</w:t>
        </w:r>
      </w:ins>
    </w:p>
    <w:p w14:paraId="38027985" w14:textId="2C79A44D" w:rsidR="006B7832" w:rsidRPr="009C4524" w:rsidRDefault="002517E8" w:rsidP="006A6B8D">
      <w:pPr>
        <w:rPr>
          <w:rFonts w:ascii="宋体" w:eastAsia="宋体" w:hAnsi="宋体"/>
        </w:rPr>
      </w:pPr>
      <w:commentRangeStart w:id="5"/>
      <w:r w:rsidRPr="009C4524">
        <w:rPr>
          <w:rFonts w:ascii="宋体" w:eastAsia="宋体" w:hAnsi="宋体" w:hint="eastAsia"/>
        </w:rPr>
        <w:t>大多数儿童青光眼是有迹可循的：①眼球大小发生改变，如果您发现您的孩子眼睛比正常孩子明显大，比如眼球明显突出，黑眼球增大或不对称等情况；②眼球的颜色发生异常，比如黑眼球变浑浊或者变白；③视力不佳，孩子不会追光或者遮住孩子的眼睛，他没有明显的反应；④眼部出现其他症状，比如持续性的怕光、流泪等。出现上述情况之一时，就有青光眼的风险，建议及时就医。</w:t>
      </w:r>
      <w:commentRangeEnd w:id="5"/>
      <w:r w:rsidR="00CE47C3">
        <w:rPr>
          <w:rStyle w:val="a4"/>
        </w:rPr>
        <w:commentReference w:id="5"/>
      </w:r>
    </w:p>
    <w:p w14:paraId="27291082" w14:textId="77777777" w:rsidR="00E41916" w:rsidRPr="009C4524" w:rsidRDefault="00E41916" w:rsidP="006A6B8D">
      <w:pPr>
        <w:rPr>
          <w:rFonts w:ascii="宋体" w:eastAsia="宋体" w:hAnsi="宋体"/>
          <w:color w:val="FF0000"/>
        </w:rPr>
      </w:pPr>
    </w:p>
    <w:p w14:paraId="64A73F18" w14:textId="22AF5551" w:rsidR="006B7832" w:rsidRPr="009C4524" w:rsidRDefault="006B7832" w:rsidP="006A6B8D">
      <w:pPr>
        <w:rPr>
          <w:rFonts w:ascii="宋体" w:eastAsia="宋体" w:hAnsi="宋体"/>
          <w:color w:val="FF0000"/>
        </w:rPr>
      </w:pPr>
      <w:r w:rsidRPr="009C4524">
        <w:rPr>
          <w:rFonts w:ascii="宋体" w:eastAsia="宋体" w:hAnsi="宋体" w:hint="eastAsia"/>
          <w:color w:val="FF0000"/>
          <w:highlight w:val="yellow"/>
        </w:rPr>
        <w:t>继发性</w:t>
      </w:r>
      <w:commentRangeStart w:id="6"/>
      <w:r w:rsidRPr="009C4524">
        <w:rPr>
          <w:rFonts w:ascii="宋体" w:eastAsia="宋体" w:hAnsi="宋体" w:hint="eastAsia"/>
          <w:color w:val="FF0000"/>
          <w:highlight w:val="yellow"/>
        </w:rPr>
        <w:t>青光眼</w:t>
      </w:r>
      <w:commentRangeEnd w:id="6"/>
      <w:r w:rsidR="00CE47C3">
        <w:rPr>
          <w:rStyle w:val="a4"/>
        </w:rPr>
        <w:commentReference w:id="6"/>
      </w:r>
    </w:p>
    <w:p w14:paraId="23C920D2" w14:textId="741DBCB8" w:rsidR="006D5546" w:rsidRPr="009C4524" w:rsidRDefault="006D5546" w:rsidP="006D5546">
      <w:pPr>
        <w:rPr>
          <w:rFonts w:ascii="宋体" w:eastAsia="宋体" w:hAnsi="宋体"/>
        </w:rPr>
      </w:pPr>
      <w:r w:rsidRPr="009C4524">
        <w:rPr>
          <w:rFonts w:ascii="宋体" w:eastAsia="宋体" w:hAnsi="宋体" w:hint="eastAsia"/>
        </w:rPr>
        <w:t>继发性青光眼是一种由其他疾病或因素引起的青光眼，与原发性青光眼没有明确致病因素不同，继发性青光眼的原因可以是眼部外伤、眼部感染、眼部疾病、使用某些药物（如类固醇）、某些系统性疾病（如糖尿病、高血压、甲状腺疾病等）等。</w:t>
      </w:r>
    </w:p>
    <w:p w14:paraId="58AD7EB4" w14:textId="77777777" w:rsidR="00CE47C3" w:rsidRDefault="00CE47C3" w:rsidP="006D5546">
      <w:pPr>
        <w:rPr>
          <w:ins w:id="7" w:author="Wu Yue" w:date="2023-03-14T18:29:00Z"/>
          <w:rFonts w:ascii="宋体" w:eastAsia="宋体" w:hAnsi="宋体"/>
        </w:rPr>
      </w:pPr>
    </w:p>
    <w:p w14:paraId="1B4550CA" w14:textId="37BA5FB5" w:rsidR="00CE47C3" w:rsidRDefault="00CE47C3" w:rsidP="006D5546">
      <w:pPr>
        <w:rPr>
          <w:ins w:id="8" w:author="Wu Yue" w:date="2023-03-14T18:29:00Z"/>
          <w:rFonts w:ascii="宋体" w:eastAsia="宋体" w:hAnsi="宋体"/>
        </w:rPr>
      </w:pPr>
      <w:ins w:id="9" w:author="Wu Yue" w:date="2023-03-14T18:29:00Z">
        <w:r>
          <w:rPr>
            <w:rFonts w:ascii="宋体" w:eastAsia="宋体" w:hAnsi="宋体" w:hint="eastAsia"/>
          </w:rPr>
          <w:t>继发性青光眼</w:t>
        </w:r>
      </w:ins>
      <w:ins w:id="10" w:author="Wu Yue" w:date="2023-03-14T18:30:00Z">
        <w:r>
          <w:rPr>
            <w:rFonts w:ascii="宋体" w:eastAsia="宋体" w:hAnsi="宋体" w:hint="eastAsia"/>
          </w:rPr>
          <w:t>有</w:t>
        </w:r>
        <w:commentRangeStart w:id="11"/>
        <w:r>
          <w:rPr>
            <w:rFonts w:ascii="宋体" w:eastAsia="宋体" w:hAnsi="宋体" w:hint="eastAsia"/>
          </w:rPr>
          <w:t>症状吗？</w:t>
        </w:r>
      </w:ins>
      <w:commentRangeEnd w:id="11"/>
      <w:ins w:id="12" w:author="Wu Yue" w:date="2023-03-14T18:31:00Z">
        <w:r>
          <w:rPr>
            <w:rStyle w:val="a4"/>
          </w:rPr>
          <w:commentReference w:id="11"/>
        </w:r>
      </w:ins>
    </w:p>
    <w:p w14:paraId="3B68BF52" w14:textId="12E2A0F3" w:rsidR="006B7832" w:rsidRPr="009C4524" w:rsidRDefault="006D5546" w:rsidP="006D5546">
      <w:pPr>
        <w:rPr>
          <w:rFonts w:ascii="宋体" w:eastAsia="宋体" w:hAnsi="宋体"/>
        </w:rPr>
      </w:pPr>
      <w:r w:rsidRPr="009C4524">
        <w:rPr>
          <w:rFonts w:ascii="宋体" w:eastAsia="宋体" w:hAnsi="宋体" w:hint="eastAsia"/>
        </w:rPr>
        <w:t>继发性青光眼的症状通常包括眼痛、视力模糊、视野缩小等。治疗方案通常根据导致疾病的原因而定，例如，如果是药物引起的，可能需要停止使用该药物，如果是糖尿病引起的，可</w:t>
      </w:r>
      <w:r w:rsidRPr="009C4524">
        <w:rPr>
          <w:rFonts w:ascii="宋体" w:eastAsia="宋体" w:hAnsi="宋体" w:hint="eastAsia"/>
        </w:rPr>
        <w:lastRenderedPageBreak/>
        <w:t>能需要控制糖尿病等。对于一些严重的病例，可能需要手术干预来降低眼压。如果怀疑自己患有青光眼，建议及时就医，接受专业的诊断和治疗。</w:t>
      </w:r>
    </w:p>
    <w:p w14:paraId="0E693AF8" w14:textId="77777777" w:rsidR="006D5546" w:rsidRPr="009C4524" w:rsidRDefault="006D5546" w:rsidP="006A6B8D">
      <w:pPr>
        <w:rPr>
          <w:rFonts w:ascii="宋体" w:eastAsia="宋体" w:hAnsi="宋体"/>
        </w:rPr>
      </w:pPr>
    </w:p>
    <w:p w14:paraId="625DDA1F" w14:textId="2DEEF9A0" w:rsidR="006D5546" w:rsidRPr="009C4524" w:rsidRDefault="006D5546" w:rsidP="006A6B8D">
      <w:pPr>
        <w:rPr>
          <w:rFonts w:ascii="宋体" w:eastAsia="宋体" w:hAnsi="宋体"/>
          <w:color w:val="FF0000"/>
        </w:rPr>
      </w:pPr>
      <w:r w:rsidRPr="009C4524">
        <w:rPr>
          <w:rFonts w:ascii="宋体" w:eastAsia="宋体" w:hAnsi="宋体" w:hint="eastAsia"/>
          <w:color w:val="FF0000"/>
          <w:highlight w:val="yellow"/>
        </w:rPr>
        <w:t>新生血管性</w:t>
      </w:r>
      <w:commentRangeStart w:id="13"/>
      <w:r w:rsidRPr="009C4524">
        <w:rPr>
          <w:rFonts w:ascii="宋体" w:eastAsia="宋体" w:hAnsi="宋体" w:hint="eastAsia"/>
          <w:color w:val="FF0000"/>
          <w:highlight w:val="yellow"/>
        </w:rPr>
        <w:t>青光眼</w:t>
      </w:r>
      <w:commentRangeEnd w:id="13"/>
      <w:r w:rsidR="00CE47C3">
        <w:rPr>
          <w:rStyle w:val="a4"/>
        </w:rPr>
        <w:commentReference w:id="13"/>
      </w:r>
    </w:p>
    <w:p w14:paraId="7CE22827" w14:textId="77777777" w:rsidR="006D5546" w:rsidRPr="009C4524" w:rsidRDefault="006D5546" w:rsidP="006D5546">
      <w:pPr>
        <w:rPr>
          <w:rFonts w:ascii="宋体" w:eastAsia="宋体" w:hAnsi="宋体"/>
        </w:rPr>
      </w:pPr>
      <w:r w:rsidRPr="009C4524">
        <w:rPr>
          <w:rFonts w:ascii="宋体" w:eastAsia="宋体" w:hAnsi="宋体" w:hint="eastAsia"/>
        </w:rPr>
        <w:t>新生血管性青光眼（</w:t>
      </w:r>
      <w:r w:rsidRPr="009C4524">
        <w:rPr>
          <w:rFonts w:ascii="宋体" w:eastAsia="宋体" w:hAnsi="宋体"/>
        </w:rPr>
        <w:t>Neovascular Glaucoma）是一种罕见但严重的青光眼类型，其主要特点是在虹膜与角膜之间产生异常的新生血管。这些新生血管通常是由于其他疾病引起的，例如糖尿病、静脉阻塞等。</w:t>
      </w:r>
    </w:p>
    <w:p w14:paraId="16C734BF" w14:textId="2984C1CB" w:rsidR="006D5546" w:rsidRPr="009C4524" w:rsidDel="00CE47C3" w:rsidRDefault="006D5546" w:rsidP="006D5546">
      <w:pPr>
        <w:rPr>
          <w:del w:id="14" w:author="Wu Yue" w:date="2023-03-14T18:32:00Z"/>
          <w:rFonts w:ascii="宋体" w:eastAsia="宋体" w:hAnsi="宋体"/>
        </w:rPr>
      </w:pPr>
      <w:del w:id="15" w:author="Wu Yue" w:date="2023-03-14T18:32:00Z">
        <w:r w:rsidRPr="009C4524" w:rsidDel="00CE47C3">
          <w:rPr>
            <w:rFonts w:ascii="宋体" w:eastAsia="宋体" w:hAnsi="宋体" w:hint="eastAsia"/>
          </w:rPr>
          <w:delText>在新生血管性青光眼中，新生血管会堵塞房水的流通，导致眼压升高。此外，新生血管的生长也可以导致虹膜粘附到角膜，从而阻碍房水的排出，使眼压更加升高。这些因素导致眼压升高，最终会导致视网膜受损，甚至导致失明。</w:delText>
        </w:r>
      </w:del>
    </w:p>
    <w:p w14:paraId="7F7335F0" w14:textId="77777777" w:rsidR="00CE47C3" w:rsidRDefault="00CE47C3" w:rsidP="006D5546">
      <w:pPr>
        <w:rPr>
          <w:ins w:id="16" w:author="Wu Yue" w:date="2023-03-14T18:32:00Z"/>
          <w:rFonts w:ascii="宋体" w:eastAsia="宋体" w:hAnsi="宋体"/>
        </w:rPr>
      </w:pPr>
    </w:p>
    <w:p w14:paraId="6BAF1FDD" w14:textId="3800F3B9" w:rsidR="00CE47C3" w:rsidRDefault="00CE47C3" w:rsidP="006D5546">
      <w:pPr>
        <w:rPr>
          <w:ins w:id="17" w:author="Wu Yue" w:date="2023-03-14T18:32:00Z"/>
          <w:rFonts w:ascii="宋体" w:eastAsia="宋体" w:hAnsi="宋体"/>
        </w:rPr>
      </w:pPr>
      <w:ins w:id="18" w:author="Wu Yue" w:date="2023-03-14T18:32:00Z">
        <w:r>
          <w:rPr>
            <w:rFonts w:ascii="宋体" w:eastAsia="宋体" w:hAnsi="宋体" w:hint="eastAsia"/>
          </w:rPr>
          <w:t>新生血管性青光</w:t>
        </w:r>
        <w:commentRangeStart w:id="19"/>
        <w:r>
          <w:rPr>
            <w:rFonts w:ascii="宋体" w:eastAsia="宋体" w:hAnsi="宋体" w:hint="eastAsia"/>
          </w:rPr>
          <w:t>眼能治吗？</w:t>
        </w:r>
        <w:commentRangeEnd w:id="19"/>
        <w:r>
          <w:rPr>
            <w:rStyle w:val="a4"/>
          </w:rPr>
          <w:commentReference w:id="19"/>
        </w:r>
      </w:ins>
    </w:p>
    <w:p w14:paraId="43EB376E" w14:textId="01E93BFE" w:rsidR="006D5546" w:rsidRPr="009C4524" w:rsidRDefault="006D5546" w:rsidP="006D5546">
      <w:pPr>
        <w:rPr>
          <w:rFonts w:ascii="宋体" w:eastAsia="宋体" w:hAnsi="宋体"/>
        </w:rPr>
      </w:pPr>
      <w:r w:rsidRPr="009C4524">
        <w:rPr>
          <w:rFonts w:ascii="宋体" w:eastAsia="宋体" w:hAnsi="宋体" w:hint="eastAsia"/>
        </w:rPr>
        <w:t>治疗新生血管性青光眼的方法包括控制原发疾病，减轻眼内新生血管的病理过程，控制眼压升高，以及保护视网膜免受进一步的损伤。治疗方法可以包括激光治疗、手术切除新生血管、眼压降低药物等。由于新生血管性青光眼具有复杂性和难治性，建议尽早就医并接受专业的诊断和治疗。</w:t>
      </w:r>
    </w:p>
    <w:p w14:paraId="42DDDA3E" w14:textId="77777777" w:rsidR="00B67201" w:rsidRPr="009C4524" w:rsidRDefault="00B67201" w:rsidP="006A6B8D">
      <w:pPr>
        <w:rPr>
          <w:rFonts w:ascii="宋体" w:eastAsia="宋体" w:hAnsi="宋体"/>
          <w:color w:val="FF0000"/>
        </w:rPr>
      </w:pPr>
    </w:p>
    <w:p w14:paraId="555B6764" w14:textId="1C6AA8E3" w:rsidR="006D5546" w:rsidRPr="009C4524" w:rsidRDefault="006D5546" w:rsidP="006A6B8D">
      <w:pPr>
        <w:rPr>
          <w:rFonts w:ascii="宋体" w:eastAsia="宋体" w:hAnsi="宋体"/>
          <w:color w:val="FF0000"/>
        </w:rPr>
      </w:pPr>
      <w:r w:rsidRPr="009C4524">
        <w:rPr>
          <w:rFonts w:ascii="宋体" w:eastAsia="宋体" w:hAnsi="宋体" w:hint="eastAsia"/>
          <w:color w:val="FF0000"/>
          <w:highlight w:val="yellow"/>
        </w:rPr>
        <w:t>难治性青光眼</w:t>
      </w:r>
    </w:p>
    <w:p w14:paraId="3471343A" w14:textId="1F47B61D" w:rsidR="006D5546" w:rsidRPr="009C4524" w:rsidRDefault="006D5546" w:rsidP="006A6B8D">
      <w:pPr>
        <w:rPr>
          <w:rFonts w:ascii="宋体" w:eastAsia="宋体" w:hAnsi="宋体"/>
        </w:rPr>
      </w:pPr>
      <w:r w:rsidRPr="009C4524">
        <w:rPr>
          <w:rFonts w:ascii="宋体" w:eastAsia="宋体" w:hAnsi="宋体" w:hint="eastAsia"/>
        </w:rPr>
        <w:t>难治性青光眼是指尽管使用了最大限度耐受的抗青光眼药物（局部和</w:t>
      </w:r>
      <w:r w:rsidRPr="009C4524">
        <w:rPr>
          <w:rFonts w:ascii="宋体" w:eastAsia="宋体" w:hAnsi="宋体"/>
        </w:rPr>
        <w:t>/或全身），以前的非手术治疗失败，或手术和药物的结合，或小梁切除术失败的高风险，但眼压仍无法控制，并有视神经和/或视野恶化的证据。</w:t>
      </w:r>
    </w:p>
    <w:p w14:paraId="54FF602F" w14:textId="77777777" w:rsidR="00B67201" w:rsidRPr="009C4524" w:rsidRDefault="00B67201" w:rsidP="006A6B8D">
      <w:pPr>
        <w:rPr>
          <w:rFonts w:ascii="宋体" w:eastAsia="宋体" w:hAnsi="宋体"/>
        </w:rPr>
      </w:pPr>
    </w:p>
    <w:p w14:paraId="4C36B015" w14:textId="5996DE83" w:rsidR="00B67201" w:rsidRPr="009C4524" w:rsidRDefault="00B67201" w:rsidP="006A6B8D">
      <w:pPr>
        <w:rPr>
          <w:rFonts w:ascii="宋体" w:eastAsia="宋体" w:hAnsi="宋体"/>
          <w:color w:val="FF0000"/>
        </w:rPr>
      </w:pPr>
      <w:r w:rsidRPr="009C4524">
        <w:rPr>
          <w:rFonts w:ascii="宋体" w:eastAsia="宋体" w:hAnsi="宋体" w:hint="eastAsia"/>
          <w:color w:val="FF0000"/>
          <w:highlight w:val="yellow"/>
        </w:rPr>
        <w:t>房水</w:t>
      </w:r>
    </w:p>
    <w:p w14:paraId="24FBCDCF" w14:textId="58030B17" w:rsidR="00B67201" w:rsidRPr="009C4524" w:rsidRDefault="00B67201" w:rsidP="00B67201">
      <w:pPr>
        <w:rPr>
          <w:rFonts w:ascii="宋体" w:eastAsia="宋体" w:hAnsi="宋体"/>
        </w:rPr>
      </w:pPr>
      <w:r w:rsidRPr="009C4524">
        <w:rPr>
          <w:rFonts w:ascii="宋体" w:eastAsia="宋体" w:hAnsi="宋体" w:hint="eastAsia"/>
        </w:rPr>
        <w:t>房水</w:t>
      </w:r>
      <w:r w:rsidRPr="009C4524">
        <w:rPr>
          <w:rFonts w:ascii="宋体" w:eastAsia="宋体" w:hAnsi="宋体"/>
        </w:rPr>
        <w:t>是一种透明的液体，类似于体液，存在于眼睛</w:t>
      </w:r>
      <w:r w:rsidRPr="009C4524">
        <w:rPr>
          <w:rFonts w:ascii="宋体" w:eastAsia="宋体" w:hAnsi="宋体" w:hint="eastAsia"/>
        </w:rPr>
        <w:t>内</w:t>
      </w:r>
      <w:r w:rsidRPr="009C4524">
        <w:rPr>
          <w:rFonts w:ascii="宋体" w:eastAsia="宋体" w:hAnsi="宋体"/>
        </w:rPr>
        <w:t>。它</w:t>
      </w:r>
      <w:del w:id="20" w:author="Wu Yue" w:date="2023-03-14T18:33:00Z">
        <w:r w:rsidRPr="009C4524" w:rsidDel="00CE47C3">
          <w:rPr>
            <w:rFonts w:ascii="宋体" w:eastAsia="宋体" w:hAnsi="宋体" w:hint="eastAsia"/>
          </w:rPr>
          <w:delText>由眼睛的睫状体和毛细血管网络分泌</w:delText>
        </w:r>
      </w:del>
      <w:ins w:id="21" w:author="Wu Yue" w:date="2023-03-14T18:33:00Z">
        <w:r w:rsidR="00CE47C3">
          <w:rPr>
            <w:rFonts w:ascii="宋体" w:eastAsia="宋体" w:hAnsi="宋体" w:hint="eastAsia"/>
          </w:rPr>
          <w:t>在眼球内生成</w:t>
        </w:r>
      </w:ins>
      <w:r w:rsidRPr="009C4524">
        <w:rPr>
          <w:rFonts w:ascii="宋体" w:eastAsia="宋体" w:hAnsi="宋体"/>
        </w:rPr>
        <w:t>，包含了营养成分和氧气，并且带走了代谢废物和二氧化碳等物质。</w:t>
      </w:r>
    </w:p>
    <w:p w14:paraId="038B91F2" w14:textId="77777777" w:rsidR="00B67201" w:rsidRPr="009C4524" w:rsidRDefault="00B67201" w:rsidP="00B67201">
      <w:pPr>
        <w:rPr>
          <w:rFonts w:ascii="宋体" w:eastAsia="宋体" w:hAnsi="宋体"/>
        </w:rPr>
      </w:pPr>
      <w:r w:rsidRPr="009C4524">
        <w:rPr>
          <w:rFonts w:ascii="宋体" w:eastAsia="宋体" w:hAnsi="宋体" w:hint="eastAsia"/>
        </w:rPr>
        <w:t>房水在眼内环流，对眼球起到维持压力、输送营养物质和代谢产物、保持透明度等重要作用。正常情况下，房水从后房产生，通过瞳孔流入前房，然后通过虹膜和角膜的夹角（也称为房角）排出眼球。</w:t>
      </w:r>
    </w:p>
    <w:p w14:paraId="59E7F82E" w14:textId="59BEB0A5" w:rsidR="00B67201" w:rsidRPr="009C4524" w:rsidRDefault="00B67201" w:rsidP="00B67201">
      <w:pPr>
        <w:rPr>
          <w:rFonts w:ascii="宋体" w:eastAsia="宋体" w:hAnsi="宋体"/>
        </w:rPr>
      </w:pPr>
      <w:r w:rsidRPr="009C4524">
        <w:rPr>
          <w:rFonts w:ascii="宋体" w:eastAsia="宋体" w:hAnsi="宋体" w:hint="eastAsia"/>
        </w:rPr>
        <w:t>如果房水无法排出，或者其分泌与排出不平衡，就会导致眼内压力升高，进而引发青光眼等眼部疾病。因此，对于一些眼内压力异常升高的病人，检查房水的分泌和排出情况是非常重要的。</w:t>
      </w:r>
    </w:p>
    <w:p w14:paraId="3328EC21" w14:textId="77777777" w:rsidR="00B67201" w:rsidRPr="009C4524" w:rsidRDefault="00B67201" w:rsidP="00B67201">
      <w:pPr>
        <w:rPr>
          <w:rFonts w:ascii="宋体" w:eastAsia="宋体" w:hAnsi="宋体"/>
        </w:rPr>
      </w:pPr>
    </w:p>
    <w:p w14:paraId="057E48A6" w14:textId="405A632F" w:rsidR="006A6B8D" w:rsidRPr="009C4524" w:rsidRDefault="00B67201" w:rsidP="006A6B8D">
      <w:pPr>
        <w:rPr>
          <w:rFonts w:ascii="宋体" w:eastAsia="宋体" w:hAnsi="宋体"/>
        </w:rPr>
      </w:pPr>
      <w:r w:rsidRPr="009C4524">
        <w:rPr>
          <w:rFonts w:ascii="宋体" w:eastAsia="宋体" w:hAnsi="宋体" w:hint="eastAsia"/>
          <w:color w:val="FF0000"/>
          <w:highlight w:val="yellow"/>
        </w:rPr>
        <w:t>青光眼常见吗？</w:t>
      </w:r>
      <w:r w:rsidRPr="009C4524">
        <w:rPr>
          <w:rFonts w:ascii="宋体" w:eastAsia="宋体" w:hAnsi="宋体"/>
        </w:rPr>
        <w:t xml:space="preserve"> </w:t>
      </w:r>
    </w:p>
    <w:p w14:paraId="4D6DAAC9" w14:textId="093B1B31" w:rsidR="00B67201" w:rsidRPr="009C4524" w:rsidRDefault="006A6B8D" w:rsidP="00B67201">
      <w:pPr>
        <w:rPr>
          <w:rFonts w:ascii="宋体" w:eastAsia="宋体" w:hAnsi="宋体"/>
        </w:rPr>
      </w:pPr>
      <w:r w:rsidRPr="009C4524">
        <w:rPr>
          <w:rFonts w:ascii="宋体" w:eastAsia="宋体" w:hAnsi="宋体" w:hint="eastAsia"/>
        </w:rPr>
        <w:t>青光眼是全球仅次于白内障的导致失明的原因，是世界首位不可逆性致盲性眼病，预计到</w:t>
      </w:r>
      <w:r w:rsidRPr="009C4524">
        <w:rPr>
          <w:rFonts w:ascii="宋体" w:eastAsia="宋体" w:hAnsi="宋体"/>
        </w:rPr>
        <w:t>2040年，全球青光眼患者将达到1.12亿，而我国是青光眼患者数量最多的国家，确诊青光眼患者已超2100万，致盲人数可达567万。随着人口老龄化，我国青光眼患者数量将持续增加。</w:t>
      </w:r>
    </w:p>
    <w:p w14:paraId="4BEFC89A" w14:textId="743CF705" w:rsidR="00D41EAB" w:rsidRPr="009C4524" w:rsidRDefault="00D41EAB" w:rsidP="006A6B8D">
      <w:pPr>
        <w:rPr>
          <w:rFonts w:ascii="宋体" w:eastAsia="宋体" w:hAnsi="宋体"/>
        </w:rPr>
      </w:pPr>
    </w:p>
    <w:p w14:paraId="2F43B2EC" w14:textId="20DB28A7" w:rsidR="006A6B8D" w:rsidRPr="009C4524" w:rsidRDefault="00B67201" w:rsidP="006A6B8D">
      <w:pPr>
        <w:rPr>
          <w:rFonts w:ascii="宋体" w:eastAsia="宋体" w:hAnsi="宋体"/>
          <w:color w:val="FF0000"/>
        </w:rPr>
      </w:pPr>
      <w:r w:rsidRPr="009C4524">
        <w:rPr>
          <w:rFonts w:ascii="宋体" w:eastAsia="宋体" w:hAnsi="宋体" w:hint="eastAsia"/>
          <w:color w:val="FF0000"/>
          <w:highlight w:val="yellow"/>
        </w:rPr>
        <w:t>青光眼有哪些症状？</w:t>
      </w:r>
    </w:p>
    <w:p w14:paraId="5A1C5D28" w14:textId="5B3C5580" w:rsidR="00B67201" w:rsidRPr="009C4524" w:rsidRDefault="00B67201" w:rsidP="006A6B8D">
      <w:pPr>
        <w:rPr>
          <w:rFonts w:ascii="宋体" w:eastAsia="宋体" w:hAnsi="宋体"/>
        </w:rPr>
      </w:pPr>
      <w:r w:rsidRPr="009C4524">
        <w:rPr>
          <w:rFonts w:ascii="宋体" w:eastAsia="宋体" w:hAnsi="宋体" w:hint="eastAsia"/>
        </w:rPr>
        <w:t>绝大多数的青光眼在其疾病的早期、中期甚至是晚期都是没有什么症状的。但是以下几种情况会有比较典型的症状。</w:t>
      </w:r>
    </w:p>
    <w:p w14:paraId="12B34C0A" w14:textId="670F898A" w:rsidR="00B67201" w:rsidRPr="009C4524" w:rsidRDefault="00B67201" w:rsidP="006A6B8D">
      <w:pPr>
        <w:rPr>
          <w:rFonts w:ascii="宋体" w:eastAsia="宋体" w:hAnsi="宋体"/>
        </w:rPr>
      </w:pPr>
      <w:r w:rsidRPr="009C4524">
        <w:rPr>
          <w:rFonts w:ascii="宋体" w:eastAsia="宋体" w:hAnsi="宋体" w:hint="eastAsia"/>
        </w:rPr>
        <w:t>当青光眼起病在3岁以前，尤其是1岁以内时，由于人类的眼球发育尚未成熟，高眼压会导致眼球扩张，因此会出现非常具有特征性的角膜改变，比如黑眼珠变大、颜色变混浊。同时，孩子会容易怕光、流泪等。</w:t>
      </w:r>
    </w:p>
    <w:p w14:paraId="3E593E9D" w14:textId="6B761D8A" w:rsidR="00B67201" w:rsidRPr="009C4524" w:rsidRDefault="00B67201" w:rsidP="006A6B8D">
      <w:pPr>
        <w:rPr>
          <w:rFonts w:ascii="宋体" w:eastAsia="宋体" w:hAnsi="宋体"/>
        </w:rPr>
      </w:pPr>
      <w:r w:rsidRPr="009C4524">
        <w:rPr>
          <w:rFonts w:ascii="宋体" w:eastAsia="宋体" w:hAnsi="宋体" w:hint="eastAsia"/>
        </w:rPr>
        <w:lastRenderedPageBreak/>
        <w:t>一些中老年朋友，在长时间阅读、过度疲劳、在昏暗灯光下工作、情绪激动等诱因刺激后，可能突然出现视力下降，看灯光周围出现光圈，头痛，眼痛，鼻根酸胀，甚至恶心、呕吐等情况。</w:t>
      </w:r>
    </w:p>
    <w:p w14:paraId="2D5826B4" w14:textId="56F9326C" w:rsidR="00B67201" w:rsidRPr="009C4524" w:rsidRDefault="00B67201" w:rsidP="006A6B8D">
      <w:pPr>
        <w:rPr>
          <w:rFonts w:ascii="宋体" w:eastAsia="宋体" w:hAnsi="宋体"/>
        </w:rPr>
      </w:pPr>
    </w:p>
    <w:p w14:paraId="3110467B" w14:textId="43CB6C16" w:rsidR="002517E8" w:rsidRPr="009C4524" w:rsidRDefault="002517E8" w:rsidP="006A6B8D">
      <w:pPr>
        <w:rPr>
          <w:rFonts w:ascii="宋体" w:eastAsia="宋体" w:hAnsi="宋体"/>
          <w:color w:val="FF0000"/>
        </w:rPr>
      </w:pPr>
      <w:r w:rsidRPr="009C4524">
        <w:rPr>
          <w:rFonts w:ascii="宋体" w:eastAsia="宋体" w:hAnsi="宋体" w:hint="eastAsia"/>
          <w:color w:val="FF0000"/>
          <w:highlight w:val="yellow"/>
        </w:rPr>
        <w:t>年轻人会得青光眼吗？</w:t>
      </w:r>
    </w:p>
    <w:p w14:paraId="6DFE5338" w14:textId="2811F582" w:rsidR="002517E8" w:rsidRPr="009C4524" w:rsidRDefault="002517E8" w:rsidP="006A6B8D">
      <w:pPr>
        <w:rPr>
          <w:rFonts w:ascii="宋体" w:eastAsia="宋体" w:hAnsi="宋体"/>
        </w:rPr>
      </w:pPr>
      <w:r w:rsidRPr="009C4524">
        <w:rPr>
          <w:rFonts w:ascii="宋体" w:eastAsia="宋体" w:hAnsi="宋体" w:hint="eastAsia"/>
        </w:rPr>
        <w:t>青光眼这个疾病并不是老年人的专利，有些年轻人，甚至小朋友也可能患病。</w:t>
      </w:r>
    </w:p>
    <w:p w14:paraId="54045517" w14:textId="45413D87" w:rsidR="002517E8" w:rsidRPr="009C4524" w:rsidRDefault="002517E8" w:rsidP="006A6B8D">
      <w:pPr>
        <w:rPr>
          <w:rFonts w:ascii="宋体" w:eastAsia="宋体" w:hAnsi="宋体"/>
        </w:rPr>
      </w:pPr>
    </w:p>
    <w:p w14:paraId="72E24CA4" w14:textId="784BD403" w:rsidR="002517E8" w:rsidRPr="009C4524" w:rsidRDefault="002517E8" w:rsidP="006A6B8D">
      <w:pPr>
        <w:rPr>
          <w:rFonts w:ascii="宋体" w:eastAsia="宋体" w:hAnsi="宋体"/>
          <w:color w:val="FF0000"/>
        </w:rPr>
      </w:pPr>
      <w:r w:rsidRPr="009C4524">
        <w:rPr>
          <w:rFonts w:ascii="宋体" w:eastAsia="宋体" w:hAnsi="宋体" w:hint="eastAsia"/>
          <w:color w:val="FF0000"/>
          <w:highlight w:val="yellow"/>
        </w:rPr>
        <w:t>该怎么发现青光眼？</w:t>
      </w:r>
    </w:p>
    <w:p w14:paraId="10116D8E" w14:textId="07A49ACF" w:rsidR="002517E8" w:rsidRPr="009C4524" w:rsidRDefault="002517E8" w:rsidP="006A6B8D">
      <w:pPr>
        <w:rPr>
          <w:rFonts w:ascii="宋体" w:eastAsia="宋体" w:hAnsi="宋体"/>
        </w:rPr>
      </w:pPr>
      <w:r w:rsidRPr="009C4524">
        <w:rPr>
          <w:rFonts w:ascii="宋体" w:eastAsia="宋体" w:hAnsi="宋体" w:hint="eastAsia"/>
        </w:rPr>
        <w:t>主动进行定期的眼科体检，在体检时进行眼压测量和眼底拍照就可以轻松识别绝大多数的早期青光眼。当您的体检报告中提到“建议到专科医院就诊，排查青光眼”的时候，请务必重视，并尽早就诊，使青光眼无处遁形。</w:t>
      </w:r>
    </w:p>
    <w:p w14:paraId="5A14504C" w14:textId="50D3AFD8" w:rsidR="006A6B8D" w:rsidRPr="009C4524" w:rsidRDefault="006A6B8D" w:rsidP="006A6B8D">
      <w:pPr>
        <w:rPr>
          <w:rFonts w:ascii="宋体" w:eastAsia="宋体" w:hAnsi="宋体"/>
          <w:b/>
          <w:bCs/>
          <w:sz w:val="24"/>
          <w:szCs w:val="24"/>
        </w:rPr>
      </w:pPr>
    </w:p>
    <w:p w14:paraId="640DD798" w14:textId="1B70EB9F" w:rsidR="002517E8" w:rsidRPr="009C4524" w:rsidRDefault="002517E8" w:rsidP="006A6B8D">
      <w:pPr>
        <w:rPr>
          <w:rFonts w:ascii="宋体" w:eastAsia="宋体" w:hAnsi="宋体"/>
          <w:color w:val="FF0000"/>
        </w:rPr>
      </w:pPr>
      <w:r w:rsidRPr="009C4524">
        <w:rPr>
          <w:rFonts w:ascii="宋体" w:eastAsia="宋体" w:hAnsi="宋体" w:hint="eastAsia"/>
          <w:color w:val="FF0000"/>
          <w:highlight w:val="yellow"/>
        </w:rPr>
        <w:t>我有青光眼的风险吗？</w:t>
      </w:r>
    </w:p>
    <w:p w14:paraId="585959F6" w14:textId="04FD21B3" w:rsidR="006A6B8D" w:rsidRPr="009C4524" w:rsidRDefault="002517E8" w:rsidP="002517E8">
      <w:pPr>
        <w:rPr>
          <w:rFonts w:ascii="宋体" w:eastAsia="宋体" w:hAnsi="宋体"/>
        </w:rPr>
      </w:pPr>
      <w:del w:id="22" w:author="Wu Yue" w:date="2023-03-14T18:33:00Z">
        <w:r w:rsidRPr="009C4524" w:rsidDel="00CE47C3">
          <w:rPr>
            <w:rFonts w:ascii="宋体" w:eastAsia="宋体" w:hAnsi="宋体" w:hint="eastAsia"/>
          </w:rPr>
          <w:delText>如何评估自己是不是有比较高的青光眼风险呢</w:delText>
        </w:r>
        <w:r w:rsidR="006A6B8D" w:rsidRPr="009C4524" w:rsidDel="00CE47C3">
          <w:rPr>
            <w:rFonts w:ascii="宋体" w:eastAsia="宋体" w:hAnsi="宋体" w:hint="eastAsia"/>
          </w:rPr>
          <w:delText>？我们列举了以下9类人群供大家了解。</w:delText>
        </w:r>
      </w:del>
      <w:ins w:id="23" w:author="Wu Yue" w:date="2023-03-14T18:33:00Z">
        <w:r w:rsidR="00CE47C3">
          <w:rPr>
            <w:rFonts w:ascii="宋体" w:eastAsia="宋体" w:hAnsi="宋体" w:hint="eastAsia"/>
          </w:rPr>
          <w:t>以下几类人群需要</w:t>
        </w:r>
      </w:ins>
      <w:ins w:id="24" w:author="Wu Yue" w:date="2023-03-14T18:34:00Z">
        <w:r w:rsidR="00CE47C3">
          <w:rPr>
            <w:rFonts w:ascii="宋体" w:eastAsia="宋体" w:hAnsi="宋体" w:hint="eastAsia"/>
          </w:rPr>
          <w:t>特别关注青光眼</w:t>
        </w:r>
      </w:ins>
    </w:p>
    <w:p w14:paraId="19DC56E9" w14:textId="31AC58F3" w:rsidR="006A6B8D" w:rsidRPr="009C4524" w:rsidRDefault="006A6B8D" w:rsidP="002517E8">
      <w:pPr>
        <w:rPr>
          <w:rFonts w:ascii="宋体" w:eastAsia="宋体" w:hAnsi="宋体"/>
        </w:rPr>
      </w:pPr>
      <w:r w:rsidRPr="009C4524">
        <w:rPr>
          <w:rFonts w:ascii="宋体" w:eastAsia="宋体" w:hAnsi="宋体" w:hint="eastAsia"/>
        </w:rPr>
        <w:t>第一类，具有青光眼家族史的人</w:t>
      </w:r>
      <w:ins w:id="25" w:author="Wu Yue" w:date="2023-03-14T18:34:00Z">
        <w:r w:rsidR="00CE47C3">
          <w:rPr>
            <w:rFonts w:ascii="宋体" w:eastAsia="宋体" w:hAnsi="宋体" w:hint="eastAsia"/>
          </w:rPr>
          <w:t>，即一级亲属中有青光眼患者的人群</w:t>
        </w:r>
      </w:ins>
      <w:r w:rsidRPr="009C4524">
        <w:rPr>
          <w:rFonts w:ascii="宋体" w:eastAsia="宋体" w:hAnsi="宋体" w:hint="eastAsia"/>
        </w:rPr>
        <w:t>。</w:t>
      </w:r>
    </w:p>
    <w:p w14:paraId="34FEE8B6" w14:textId="4175FDCB" w:rsidR="006A6B8D" w:rsidRPr="009C4524" w:rsidDel="00CE47C3" w:rsidRDefault="006A6B8D" w:rsidP="002517E8">
      <w:pPr>
        <w:rPr>
          <w:del w:id="26" w:author="Wu Yue" w:date="2023-03-14T18:34:00Z"/>
          <w:rFonts w:ascii="宋体" w:eastAsia="宋体" w:hAnsi="宋体"/>
        </w:rPr>
      </w:pPr>
      <w:del w:id="27" w:author="Wu Yue" w:date="2023-03-14T18:34:00Z">
        <w:r w:rsidRPr="009C4524" w:rsidDel="00CE47C3">
          <w:rPr>
            <w:rFonts w:ascii="宋体" w:eastAsia="宋体" w:hAnsi="宋体" w:hint="eastAsia"/>
          </w:rPr>
          <w:delText>青光眼是一种具有遗传倾向的复杂人类疾病，青光眼患者的一级亲属中患青光眼的风险远高于普通人。调查显示，在不同类型的青光眼患者中均有较高的青光眼家族史。</w:delText>
        </w:r>
      </w:del>
    </w:p>
    <w:p w14:paraId="4EC8C1D8" w14:textId="3E560E0A" w:rsidR="006A6B8D" w:rsidRPr="009C4524" w:rsidRDefault="006A6B8D" w:rsidP="002517E8">
      <w:pPr>
        <w:rPr>
          <w:rFonts w:ascii="宋体" w:eastAsia="宋体" w:hAnsi="宋体"/>
        </w:rPr>
      </w:pPr>
      <w:r w:rsidRPr="009C4524">
        <w:rPr>
          <w:rFonts w:ascii="宋体" w:eastAsia="宋体" w:hAnsi="宋体" w:hint="eastAsia"/>
        </w:rPr>
        <w:t>第二类，高度近视的人</w:t>
      </w:r>
      <w:ins w:id="28" w:author="Wu Yue" w:date="2023-03-14T18:34:00Z">
        <w:r w:rsidR="00CE47C3">
          <w:rPr>
            <w:rFonts w:ascii="宋体" w:eastAsia="宋体" w:hAnsi="宋体" w:hint="eastAsia"/>
          </w:rPr>
          <w:t>，即近视度数大于6</w:t>
        </w:r>
        <w:r w:rsidR="00CE47C3">
          <w:rPr>
            <w:rFonts w:ascii="宋体" w:eastAsia="宋体" w:hAnsi="宋体"/>
          </w:rPr>
          <w:t>00</w:t>
        </w:r>
        <w:r w:rsidR="00CE47C3">
          <w:rPr>
            <w:rFonts w:ascii="宋体" w:eastAsia="宋体" w:hAnsi="宋体" w:hint="eastAsia"/>
          </w:rPr>
          <w:t>度的人群</w:t>
        </w:r>
      </w:ins>
      <w:r w:rsidRPr="009C4524">
        <w:rPr>
          <w:rFonts w:ascii="宋体" w:eastAsia="宋体" w:hAnsi="宋体" w:hint="eastAsia"/>
        </w:rPr>
        <w:t>。</w:t>
      </w:r>
    </w:p>
    <w:p w14:paraId="06C16246" w14:textId="7023E99D" w:rsidR="006A6B8D" w:rsidRPr="009C4524" w:rsidDel="00CE47C3" w:rsidRDefault="006A6B8D" w:rsidP="002517E8">
      <w:pPr>
        <w:rPr>
          <w:del w:id="29" w:author="Wu Yue" w:date="2023-03-14T18:34:00Z"/>
          <w:rFonts w:ascii="宋体" w:eastAsia="宋体" w:hAnsi="宋体"/>
        </w:rPr>
      </w:pPr>
      <w:del w:id="30" w:author="Wu Yue" w:date="2023-03-14T18:34:00Z">
        <w:r w:rsidRPr="009C4524" w:rsidDel="00CE47C3">
          <w:rPr>
            <w:rFonts w:ascii="宋体" w:eastAsia="宋体" w:hAnsi="宋体" w:hint="eastAsia"/>
          </w:rPr>
          <w:delText>高度近视指近视度数≥</w:delText>
        </w:r>
        <w:r w:rsidRPr="009C4524" w:rsidDel="00CE47C3">
          <w:rPr>
            <w:rFonts w:ascii="宋体" w:eastAsia="宋体" w:hAnsi="宋体"/>
          </w:rPr>
          <w:delText>600</w:delText>
        </w:r>
        <w:r w:rsidRPr="009C4524" w:rsidDel="00CE47C3">
          <w:rPr>
            <w:rFonts w:ascii="宋体" w:eastAsia="宋体" w:hAnsi="宋体" w:hint="eastAsia"/>
          </w:rPr>
          <w:delText>度的近视，多项国内外科学研究都显示，高度近视的青光眼患病率较其他人群是明显升高的。</w:delText>
        </w:r>
      </w:del>
    </w:p>
    <w:p w14:paraId="162269FD" w14:textId="015EF2BA" w:rsidR="006A6B8D" w:rsidRPr="009C4524" w:rsidRDefault="006A6B8D" w:rsidP="002517E8">
      <w:pPr>
        <w:rPr>
          <w:rFonts w:ascii="宋体" w:eastAsia="宋体" w:hAnsi="宋体"/>
        </w:rPr>
      </w:pPr>
      <w:r w:rsidRPr="009C4524">
        <w:rPr>
          <w:rFonts w:ascii="宋体" w:eastAsia="宋体" w:hAnsi="宋体" w:hint="eastAsia"/>
        </w:rPr>
        <w:t>第三类，较早老花眼的人</w:t>
      </w:r>
      <w:ins w:id="31" w:author="Wu Yue" w:date="2023-03-14T18:34:00Z">
        <w:r w:rsidR="00CE47C3">
          <w:rPr>
            <w:rFonts w:ascii="宋体" w:eastAsia="宋体" w:hAnsi="宋体" w:hint="eastAsia"/>
          </w:rPr>
          <w:t>，</w:t>
        </w:r>
      </w:ins>
      <w:ins w:id="32" w:author="Wu Yue" w:date="2023-03-14T18:35:00Z">
        <w:r w:rsidR="00CE47C3">
          <w:rPr>
            <w:rFonts w:ascii="宋体" w:eastAsia="宋体" w:hAnsi="宋体" w:hint="eastAsia"/>
          </w:rPr>
          <w:t>一般指在4</w:t>
        </w:r>
        <w:r w:rsidR="00CE47C3">
          <w:rPr>
            <w:rFonts w:ascii="宋体" w:eastAsia="宋体" w:hAnsi="宋体"/>
          </w:rPr>
          <w:t>0</w:t>
        </w:r>
        <w:r w:rsidR="00CE47C3">
          <w:rPr>
            <w:rFonts w:ascii="宋体" w:eastAsia="宋体" w:hAnsi="宋体" w:hint="eastAsia"/>
          </w:rPr>
          <w:t>岁以前就出现老花眼的人群</w:t>
        </w:r>
      </w:ins>
      <w:r w:rsidRPr="009C4524">
        <w:rPr>
          <w:rFonts w:ascii="宋体" w:eastAsia="宋体" w:hAnsi="宋体" w:hint="eastAsia"/>
        </w:rPr>
        <w:t>。</w:t>
      </w:r>
    </w:p>
    <w:p w14:paraId="4148D139" w14:textId="1D9C0316" w:rsidR="006A6B8D" w:rsidRPr="009C4524" w:rsidRDefault="006A6B8D" w:rsidP="002517E8">
      <w:pPr>
        <w:rPr>
          <w:rFonts w:ascii="宋体" w:eastAsia="宋体" w:hAnsi="宋体"/>
        </w:rPr>
      </w:pPr>
      <w:del w:id="33" w:author="Wu Yue" w:date="2023-03-14T18:34:00Z">
        <w:r w:rsidRPr="009C4524" w:rsidDel="00CE47C3">
          <w:rPr>
            <w:rFonts w:ascii="宋体" w:eastAsia="宋体" w:hAnsi="宋体" w:hint="eastAsia"/>
          </w:rPr>
          <w:delText>指的是4</w:delText>
        </w:r>
        <w:r w:rsidRPr="009C4524" w:rsidDel="00CE47C3">
          <w:rPr>
            <w:rFonts w:ascii="宋体" w:eastAsia="宋体" w:hAnsi="宋体"/>
          </w:rPr>
          <w:delText>0</w:delText>
        </w:r>
        <w:r w:rsidRPr="009C4524" w:rsidDel="00CE47C3">
          <w:rPr>
            <w:rFonts w:ascii="宋体" w:eastAsia="宋体" w:hAnsi="宋体" w:hint="eastAsia"/>
          </w:rPr>
          <w:delText>岁以前就出现老花眼的、老花镜度数变化很快、要频繁更换眼镜的人。这类人往往眼球的前后径较短，容易造成眼球内结构的拥挤，需要特别注意发生闭角型青光眼。</w:delText>
        </w:r>
      </w:del>
    </w:p>
    <w:p w14:paraId="10CB29F5" w14:textId="77777777" w:rsidR="006A6B8D" w:rsidRPr="009C4524" w:rsidRDefault="006A6B8D" w:rsidP="002517E8">
      <w:pPr>
        <w:rPr>
          <w:rFonts w:ascii="宋体" w:eastAsia="宋体" w:hAnsi="宋体"/>
        </w:rPr>
      </w:pPr>
      <w:r w:rsidRPr="009C4524">
        <w:rPr>
          <w:rFonts w:ascii="宋体" w:eastAsia="宋体" w:hAnsi="宋体" w:hint="eastAsia"/>
        </w:rPr>
        <w:t>第四类，长者。</w:t>
      </w:r>
    </w:p>
    <w:p w14:paraId="5D1567AE" w14:textId="0AC33056" w:rsidR="006A6B8D" w:rsidRPr="009C4524" w:rsidRDefault="006A6B8D" w:rsidP="002517E8">
      <w:pPr>
        <w:rPr>
          <w:rFonts w:ascii="宋体" w:eastAsia="宋体" w:hAnsi="宋体"/>
        </w:rPr>
      </w:pPr>
      <w:del w:id="34" w:author="Wu Yue" w:date="2023-03-14T18:35:00Z">
        <w:r w:rsidRPr="009C4524" w:rsidDel="00CE47C3">
          <w:rPr>
            <w:rFonts w:ascii="宋体" w:eastAsia="宋体" w:hAnsi="宋体" w:hint="eastAsia"/>
          </w:rPr>
          <w:delText>青光眼随着年龄增大，发病率增高，5</w:delText>
        </w:r>
        <w:r w:rsidRPr="009C4524" w:rsidDel="00CE47C3">
          <w:rPr>
            <w:rFonts w:ascii="宋体" w:eastAsia="宋体" w:hAnsi="宋体"/>
          </w:rPr>
          <w:delText>0-70</w:delText>
        </w:r>
        <w:r w:rsidRPr="009C4524" w:rsidDel="00CE47C3">
          <w:rPr>
            <w:rFonts w:ascii="宋体" w:eastAsia="宋体" w:hAnsi="宋体" w:hint="eastAsia"/>
          </w:rPr>
          <w:delText>岁的病人占青光眼患病人数的一半。调查统计发现青光眼的平均年龄为5</w:delText>
        </w:r>
        <w:r w:rsidRPr="009C4524" w:rsidDel="00CE47C3">
          <w:rPr>
            <w:rFonts w:ascii="宋体" w:eastAsia="宋体" w:hAnsi="宋体"/>
          </w:rPr>
          <w:delText>4.8</w:delText>
        </w:r>
        <w:r w:rsidRPr="009C4524" w:rsidDel="00CE47C3">
          <w:rPr>
            <w:rFonts w:ascii="宋体" w:eastAsia="宋体" w:hAnsi="宋体" w:hint="eastAsia"/>
          </w:rPr>
          <w:delText>岁。对于长者而言，更为密切的眼部体检是非常必要的。</w:delText>
        </w:r>
      </w:del>
    </w:p>
    <w:p w14:paraId="7DDA5E21" w14:textId="77777777" w:rsidR="006A6B8D" w:rsidRPr="009C4524" w:rsidRDefault="006A6B8D" w:rsidP="002517E8">
      <w:pPr>
        <w:rPr>
          <w:rFonts w:ascii="宋体" w:eastAsia="宋体" w:hAnsi="宋体"/>
        </w:rPr>
      </w:pPr>
      <w:r w:rsidRPr="009C4524">
        <w:rPr>
          <w:rFonts w:ascii="宋体" w:eastAsia="宋体" w:hAnsi="宋体" w:hint="eastAsia"/>
        </w:rPr>
        <w:t>第五类，长期使用激素的人。</w:t>
      </w:r>
    </w:p>
    <w:p w14:paraId="3D5A127F" w14:textId="1BED2397" w:rsidR="006A6B8D" w:rsidRPr="009C4524" w:rsidDel="00CE47C3" w:rsidRDefault="006A6B8D" w:rsidP="002517E8">
      <w:pPr>
        <w:rPr>
          <w:del w:id="35" w:author="Wu Yue" w:date="2023-03-14T18:35:00Z"/>
          <w:rFonts w:ascii="宋体" w:eastAsia="宋体" w:hAnsi="宋体"/>
        </w:rPr>
      </w:pPr>
      <w:del w:id="36" w:author="Wu Yue" w:date="2023-03-14T18:35:00Z">
        <w:r w:rsidRPr="009C4524" w:rsidDel="00CE47C3">
          <w:rPr>
            <w:rFonts w:ascii="宋体" w:eastAsia="宋体" w:hAnsi="宋体" w:hint="eastAsia"/>
          </w:rPr>
          <w:delText>使用激素可能引起眼压升高，导致青光眼，因此我们建议在使用激素的过程中，定期监测眼压，一旦出现眼压升高，应该及时调整治疗方案或者到眼科就诊，进行高眼压的干预。</w:delText>
        </w:r>
      </w:del>
    </w:p>
    <w:p w14:paraId="4A182887" w14:textId="77777777" w:rsidR="006A6B8D" w:rsidRPr="009C4524" w:rsidRDefault="006A6B8D" w:rsidP="002517E8">
      <w:pPr>
        <w:rPr>
          <w:rFonts w:ascii="宋体" w:eastAsia="宋体" w:hAnsi="宋体"/>
        </w:rPr>
      </w:pPr>
      <w:r w:rsidRPr="009C4524">
        <w:rPr>
          <w:rFonts w:ascii="宋体" w:eastAsia="宋体" w:hAnsi="宋体" w:hint="eastAsia"/>
        </w:rPr>
        <w:t>第六类，眼睛有过眼外伤或是其他眼病的人。</w:t>
      </w:r>
    </w:p>
    <w:p w14:paraId="1BD7970A" w14:textId="536B822B" w:rsidR="006A6B8D" w:rsidRPr="009C4524" w:rsidDel="00CE47C3" w:rsidRDefault="006A6B8D" w:rsidP="002517E8">
      <w:pPr>
        <w:rPr>
          <w:del w:id="37" w:author="Wu Yue" w:date="2023-03-14T18:36:00Z"/>
          <w:rFonts w:ascii="宋体" w:eastAsia="宋体" w:hAnsi="宋体"/>
        </w:rPr>
      </w:pPr>
      <w:del w:id="38" w:author="Wu Yue" w:date="2023-03-14T18:36:00Z">
        <w:r w:rsidRPr="009C4524" w:rsidDel="00CE47C3">
          <w:rPr>
            <w:rFonts w:ascii="宋体" w:eastAsia="宋体" w:hAnsi="宋体" w:hint="eastAsia"/>
          </w:rPr>
          <w:delText>眼外伤引起的眼内出血、眼内结构损伤及炎症等都可能导致青光眼的发生。而一些常见的慢性眼病，如虹膜睫状体炎、白内障、眼底血管病、眼内肿瘤等也有可能会引起青光眼。</w:delText>
        </w:r>
      </w:del>
    </w:p>
    <w:p w14:paraId="3E1B50D9" w14:textId="77777777" w:rsidR="006A6B8D" w:rsidRPr="009C4524" w:rsidRDefault="006A6B8D" w:rsidP="002517E8">
      <w:pPr>
        <w:rPr>
          <w:rFonts w:ascii="宋体" w:eastAsia="宋体" w:hAnsi="宋体"/>
        </w:rPr>
      </w:pPr>
      <w:r w:rsidRPr="009C4524">
        <w:rPr>
          <w:rFonts w:ascii="宋体" w:eastAsia="宋体" w:hAnsi="宋体" w:hint="eastAsia"/>
        </w:rPr>
        <w:t>第七类，具有持续高眼压的人。</w:t>
      </w:r>
    </w:p>
    <w:p w14:paraId="38F96C33" w14:textId="2DBF2DD9" w:rsidR="006A6B8D" w:rsidRPr="009C4524" w:rsidDel="00CE47C3" w:rsidRDefault="006A6B8D" w:rsidP="002517E8">
      <w:pPr>
        <w:rPr>
          <w:del w:id="39" w:author="Wu Yue" w:date="2023-03-14T18:36:00Z"/>
          <w:rFonts w:ascii="宋体" w:eastAsia="宋体" w:hAnsi="宋体"/>
        </w:rPr>
      </w:pPr>
      <w:del w:id="40" w:author="Wu Yue" w:date="2023-03-14T18:36:00Z">
        <w:r w:rsidRPr="009C4524" w:rsidDel="00CE47C3">
          <w:rPr>
            <w:rFonts w:ascii="宋体" w:eastAsia="宋体" w:hAnsi="宋体" w:hint="eastAsia"/>
          </w:rPr>
          <w:delText>眼压升高是青光眼发生最重要的危险因素之一，一旦发现眼压高，需要进行密切的随访或者干预。</w:delText>
        </w:r>
      </w:del>
    </w:p>
    <w:p w14:paraId="6FA1C787" w14:textId="77777777" w:rsidR="006A6B8D" w:rsidRPr="009C4524" w:rsidRDefault="006A6B8D" w:rsidP="002517E8">
      <w:pPr>
        <w:rPr>
          <w:rFonts w:ascii="宋体" w:eastAsia="宋体" w:hAnsi="宋体"/>
        </w:rPr>
      </w:pPr>
      <w:r w:rsidRPr="009C4524">
        <w:rPr>
          <w:rFonts w:ascii="宋体" w:eastAsia="宋体" w:hAnsi="宋体" w:hint="eastAsia"/>
        </w:rPr>
        <w:t>第八类，某些特定的疾病的患者，比如糖尿病、偏头痛、高血压和镰状细胞性贫血等。</w:t>
      </w:r>
    </w:p>
    <w:p w14:paraId="2C706E45" w14:textId="1A4E9E59" w:rsidR="006A6B8D" w:rsidRPr="009C4524" w:rsidRDefault="006A6B8D" w:rsidP="002517E8">
      <w:pPr>
        <w:rPr>
          <w:rFonts w:ascii="宋体" w:eastAsia="宋体" w:hAnsi="宋体"/>
        </w:rPr>
      </w:pPr>
      <w:del w:id="41" w:author="Wu Yue" w:date="2023-03-14T18:36:00Z">
        <w:r w:rsidRPr="009C4524" w:rsidDel="00CE47C3">
          <w:rPr>
            <w:rFonts w:ascii="宋体" w:eastAsia="宋体" w:hAnsi="宋体" w:hint="eastAsia"/>
          </w:rPr>
          <w:delText>患有这些疾病的患者可能具有更高的青光眼风险，在治疗这些原发病的同时可以同时监测眼部情况变化。</w:delText>
        </w:r>
      </w:del>
    </w:p>
    <w:p w14:paraId="5949FA32" w14:textId="4C4C572F" w:rsidR="006A6B8D" w:rsidRPr="009C4524" w:rsidRDefault="006A6B8D" w:rsidP="002517E8">
      <w:pPr>
        <w:rPr>
          <w:rFonts w:ascii="宋体" w:eastAsia="宋体" w:hAnsi="宋体"/>
        </w:rPr>
      </w:pPr>
      <w:r w:rsidRPr="009C4524">
        <w:rPr>
          <w:rFonts w:ascii="宋体" w:eastAsia="宋体" w:hAnsi="宋体" w:hint="eastAsia"/>
        </w:rPr>
        <w:t>第九类，A型性格的人</w:t>
      </w:r>
      <w:ins w:id="42" w:author="Wu Yue" w:date="2023-03-14T18:36:00Z">
        <w:r w:rsidR="00CE47C3">
          <w:rPr>
            <w:rFonts w:ascii="宋体" w:eastAsia="宋体" w:hAnsi="宋体" w:hint="eastAsia"/>
          </w:rPr>
          <w:t>，即性格比较急躁，脾气比较火爆的人群</w:t>
        </w:r>
      </w:ins>
      <w:r w:rsidRPr="009C4524">
        <w:rPr>
          <w:rFonts w:ascii="宋体" w:eastAsia="宋体" w:hAnsi="宋体" w:hint="eastAsia"/>
        </w:rPr>
        <w:t>。</w:t>
      </w:r>
    </w:p>
    <w:p w14:paraId="06103BFD" w14:textId="158D15B3" w:rsidR="006A6B8D" w:rsidRPr="009C4524" w:rsidDel="00CE47C3" w:rsidRDefault="006A6B8D" w:rsidP="002517E8">
      <w:pPr>
        <w:rPr>
          <w:del w:id="43" w:author="Wu Yue" w:date="2023-03-14T18:36:00Z"/>
          <w:rFonts w:ascii="宋体" w:eastAsia="宋体" w:hAnsi="宋体"/>
        </w:rPr>
      </w:pPr>
      <w:del w:id="44" w:author="Wu Yue" w:date="2023-03-14T18:36:00Z">
        <w:r w:rsidRPr="009C4524" w:rsidDel="00CE47C3">
          <w:rPr>
            <w:rFonts w:ascii="宋体" w:eastAsia="宋体" w:hAnsi="宋体" w:hint="eastAsia"/>
          </w:rPr>
          <w:delText>A型性格脾气火爆，眼压波动范围比正常人大，另外，若眼轴较短，可能由于交感神经兴奋引起瞳孔散大、房水流出受阻，致使眼压升高。</w:delText>
        </w:r>
      </w:del>
    </w:p>
    <w:p w14:paraId="37DA1AFF" w14:textId="77777777" w:rsidR="006A6B8D" w:rsidRPr="009C4524" w:rsidRDefault="006A6B8D" w:rsidP="006A6B8D">
      <w:pPr>
        <w:rPr>
          <w:rFonts w:ascii="宋体" w:eastAsia="宋体" w:hAnsi="宋体"/>
          <w:sz w:val="24"/>
          <w:szCs w:val="24"/>
        </w:rPr>
      </w:pPr>
    </w:p>
    <w:p w14:paraId="44E83036" w14:textId="77777777" w:rsidR="002517E8" w:rsidRPr="009C4524" w:rsidRDefault="002517E8" w:rsidP="006A6B8D">
      <w:pPr>
        <w:rPr>
          <w:rFonts w:ascii="宋体" w:eastAsia="宋体" w:hAnsi="宋体"/>
          <w:color w:val="FF0000"/>
        </w:rPr>
      </w:pPr>
      <w:r w:rsidRPr="009C4524">
        <w:rPr>
          <w:rFonts w:ascii="宋体" w:eastAsia="宋体" w:hAnsi="宋体" w:hint="eastAsia"/>
          <w:color w:val="FF0000"/>
          <w:highlight w:val="yellow"/>
        </w:rPr>
        <w:t>脸上有胎记</w:t>
      </w:r>
      <w:r w:rsidRPr="009C4524">
        <w:rPr>
          <w:rFonts w:ascii="宋体" w:eastAsia="宋体" w:hAnsi="宋体"/>
          <w:color w:val="FF0000"/>
          <w:highlight w:val="yellow"/>
        </w:rPr>
        <w:t>/</w:t>
      </w:r>
      <w:r w:rsidRPr="009C4524">
        <w:rPr>
          <w:rFonts w:ascii="宋体" w:eastAsia="宋体" w:hAnsi="宋体" w:hint="eastAsia"/>
          <w:color w:val="FF0000"/>
          <w:highlight w:val="yellow"/>
        </w:rPr>
        <w:t>红斑也会得青光眼吗？</w:t>
      </w:r>
    </w:p>
    <w:p w14:paraId="42D85821" w14:textId="2104BF04" w:rsidR="006A6B8D" w:rsidRPr="009C4524" w:rsidRDefault="002517E8" w:rsidP="002517E8">
      <w:pPr>
        <w:rPr>
          <w:rFonts w:ascii="宋体" w:eastAsia="宋体" w:hAnsi="宋体"/>
        </w:rPr>
      </w:pPr>
      <w:r w:rsidRPr="009C4524">
        <w:rPr>
          <w:rFonts w:ascii="宋体" w:eastAsia="宋体" w:hAnsi="宋体" w:hint="eastAsia"/>
        </w:rPr>
        <w:lastRenderedPageBreak/>
        <w:t>一些全身疾病或综合征也有可能引发青光眼，例如</w:t>
      </w:r>
      <w:r w:rsidRPr="009C4524">
        <w:rPr>
          <w:rFonts w:ascii="宋体" w:eastAsia="宋体" w:hAnsi="宋体"/>
        </w:rPr>
        <w:t>Sturge-Weber综合征。这些孩子的典型特征是</w:t>
      </w:r>
      <w:r w:rsidRPr="009C4524">
        <w:rPr>
          <w:rFonts w:ascii="宋体" w:eastAsia="宋体" w:hAnsi="宋体" w:hint="eastAsia"/>
        </w:rPr>
        <w:t>出生时就发现</w:t>
      </w:r>
      <w:r w:rsidRPr="009C4524">
        <w:rPr>
          <w:rFonts w:ascii="宋体" w:eastAsia="宋体" w:hAnsi="宋体"/>
        </w:rPr>
        <w:t>脸部红斑</w:t>
      </w:r>
      <w:r w:rsidRPr="009C4524">
        <w:rPr>
          <w:rFonts w:ascii="宋体" w:eastAsia="宋体" w:hAnsi="宋体" w:hint="eastAsia"/>
        </w:rPr>
        <w:t>（鲜红斑痣）</w:t>
      </w:r>
      <w:r w:rsidRPr="009C4524">
        <w:rPr>
          <w:rFonts w:ascii="宋体" w:eastAsia="宋体" w:hAnsi="宋体"/>
        </w:rPr>
        <w:t>。</w:t>
      </w:r>
      <w:r w:rsidRPr="009C4524">
        <w:rPr>
          <w:rFonts w:ascii="宋体" w:eastAsia="宋体" w:hAnsi="宋体" w:hint="eastAsia"/>
        </w:rPr>
        <w:t>很多家长可能会觉得奇怪，我家孩子脸上有红斑，应该只是影响外观吧，怎么会影响眼睛呢？孩子脸上的红斑其实是发育异常所致的血管畸形，但这往往不是孤立存在的，除影响面部外观外，还有可能侵犯眼部导致青光眼。当孩子面部的红斑影响到眼皮的区域时，青光眼的风险高达2</w:t>
      </w:r>
      <w:r w:rsidRPr="009C4524">
        <w:rPr>
          <w:rFonts w:ascii="宋体" w:eastAsia="宋体" w:hAnsi="宋体"/>
        </w:rPr>
        <w:t>5</w:t>
      </w:r>
      <w:r w:rsidRPr="009C4524">
        <w:rPr>
          <w:rFonts w:ascii="宋体" w:eastAsia="宋体" w:hAnsi="宋体" w:hint="eastAsia"/>
        </w:rPr>
        <w:t>%，必须进行青光眼筛查。</w:t>
      </w:r>
    </w:p>
    <w:p w14:paraId="4E20B745" w14:textId="5823C275" w:rsidR="002517E8" w:rsidRPr="009C4524" w:rsidRDefault="002517E8" w:rsidP="002517E8">
      <w:pPr>
        <w:rPr>
          <w:rFonts w:ascii="宋体" w:eastAsia="宋体" w:hAnsi="宋体"/>
        </w:rPr>
      </w:pPr>
    </w:p>
    <w:p w14:paraId="6EE7EE06" w14:textId="392CC2C0" w:rsidR="002517E8" w:rsidRPr="009C4524" w:rsidRDefault="002517E8" w:rsidP="002517E8">
      <w:pPr>
        <w:rPr>
          <w:rFonts w:ascii="宋体" w:eastAsia="宋体" w:hAnsi="宋体"/>
          <w:color w:val="FF0000"/>
        </w:rPr>
      </w:pPr>
      <w:r w:rsidRPr="009C4524">
        <w:rPr>
          <w:rFonts w:ascii="宋体" w:eastAsia="宋体" w:hAnsi="宋体" w:hint="eastAsia"/>
          <w:color w:val="FF0000"/>
          <w:highlight w:val="yellow"/>
        </w:rPr>
        <w:t>眼压高</w:t>
      </w:r>
      <w:commentRangeStart w:id="45"/>
      <w:r w:rsidRPr="009C4524">
        <w:rPr>
          <w:rFonts w:ascii="宋体" w:eastAsia="宋体" w:hAnsi="宋体" w:hint="eastAsia"/>
          <w:color w:val="FF0000"/>
          <w:highlight w:val="yellow"/>
        </w:rPr>
        <w:t>怎么办</w:t>
      </w:r>
      <w:commentRangeEnd w:id="45"/>
      <w:r w:rsidR="002F7803">
        <w:rPr>
          <w:rStyle w:val="a4"/>
        </w:rPr>
        <w:commentReference w:id="45"/>
      </w:r>
      <w:r w:rsidRPr="009C4524">
        <w:rPr>
          <w:rFonts w:ascii="宋体" w:eastAsia="宋体" w:hAnsi="宋体" w:hint="eastAsia"/>
          <w:color w:val="FF0000"/>
          <w:highlight w:val="yellow"/>
        </w:rPr>
        <w:t>？</w:t>
      </w:r>
    </w:p>
    <w:p w14:paraId="7F41FE85" w14:textId="77777777" w:rsidR="006A6B8D" w:rsidRPr="009C4524" w:rsidRDefault="006A6B8D" w:rsidP="002517E8">
      <w:pPr>
        <w:rPr>
          <w:rFonts w:ascii="宋体" w:eastAsia="宋体" w:hAnsi="宋体"/>
        </w:rPr>
      </w:pPr>
      <w:r w:rsidRPr="009C4524">
        <w:rPr>
          <w:rFonts w:ascii="宋体" w:eastAsia="宋体" w:hAnsi="宋体" w:hint="eastAsia"/>
        </w:rPr>
        <w:t>发现眼压升高需要引起重视，应及时到医院进行进一步的眼科检查：</w:t>
      </w:r>
    </w:p>
    <w:p w14:paraId="21CE3199" w14:textId="60862BC6" w:rsidR="006A6B8D" w:rsidRPr="009C4524" w:rsidRDefault="006A6B8D" w:rsidP="002517E8">
      <w:pPr>
        <w:rPr>
          <w:rFonts w:ascii="宋体" w:eastAsia="宋体" w:hAnsi="宋体"/>
        </w:rPr>
      </w:pPr>
      <w:r w:rsidRPr="009C4524">
        <w:rPr>
          <w:rFonts w:ascii="宋体" w:eastAsia="宋体" w:hAnsi="宋体" w:hint="eastAsia"/>
        </w:rPr>
        <w:t>首先要做的是复查眼压。</w:t>
      </w:r>
      <w:del w:id="46" w:author="Wu Yue" w:date="2023-03-14T18:36:00Z">
        <w:r w:rsidRPr="009C4524" w:rsidDel="00CE47C3">
          <w:rPr>
            <w:rFonts w:ascii="宋体" w:eastAsia="宋体" w:hAnsi="宋体" w:hint="eastAsia"/>
          </w:rPr>
          <w:delText>影响眼压测量准确性的因素有很多，比如测量时眨眼、测量时眼球旋转、角膜厚度过薄或过厚等都有可能影响眼压测量数值。因此孤立一次的眼压升高往往缺乏提示意义，及时眼压复查是必要的。</w:delText>
        </w:r>
      </w:del>
    </w:p>
    <w:p w14:paraId="7E518907" w14:textId="77777777" w:rsidR="006A6B8D" w:rsidRPr="009C4524" w:rsidRDefault="006A6B8D" w:rsidP="002517E8">
      <w:pPr>
        <w:rPr>
          <w:rFonts w:ascii="宋体" w:eastAsia="宋体" w:hAnsi="宋体"/>
        </w:rPr>
      </w:pPr>
      <w:r w:rsidRPr="009C4524">
        <w:rPr>
          <w:rFonts w:ascii="宋体" w:eastAsia="宋体" w:hAnsi="宋体" w:hint="eastAsia"/>
        </w:rPr>
        <w:t>当完成多次眼压复查后发现眼压确实升高后，我们需要进行多项检查明确是否存在因眼压升高造成的视神经损伤（青光眼）。比如进行眼底照相评估视神经形态，视网膜神经纤维层扫描和视野反映视神经损伤的程度。</w:t>
      </w:r>
    </w:p>
    <w:p w14:paraId="1902D891" w14:textId="77777777" w:rsidR="006A6B8D" w:rsidRPr="009C4524" w:rsidRDefault="006A6B8D" w:rsidP="002517E8">
      <w:pPr>
        <w:rPr>
          <w:rFonts w:ascii="宋体" w:eastAsia="宋体" w:hAnsi="宋体"/>
        </w:rPr>
      </w:pPr>
      <w:r w:rsidRPr="009C4524">
        <w:rPr>
          <w:rFonts w:ascii="宋体" w:eastAsia="宋体" w:hAnsi="宋体" w:hint="eastAsia"/>
        </w:rPr>
        <w:t>如果暂未确诊青光眼，医生会根据病情资料对患者进行风险评估，制定随访计划。患者根据该计划按时随访即可。</w:t>
      </w:r>
    </w:p>
    <w:p w14:paraId="4B1FBAC1" w14:textId="77777777" w:rsidR="002F7803" w:rsidRDefault="002F7803" w:rsidP="002517E8">
      <w:pPr>
        <w:rPr>
          <w:ins w:id="47" w:author="Wu Yue" w:date="2023-03-14T18:41:00Z"/>
          <w:rFonts w:ascii="宋体" w:eastAsia="宋体" w:hAnsi="宋体"/>
        </w:rPr>
      </w:pPr>
    </w:p>
    <w:p w14:paraId="5BDC918B" w14:textId="62EA286C" w:rsidR="002F7803" w:rsidRDefault="002F7803" w:rsidP="002517E8">
      <w:pPr>
        <w:rPr>
          <w:ins w:id="48" w:author="Wu Yue" w:date="2023-03-14T18:41:00Z"/>
          <w:rFonts w:ascii="宋体" w:eastAsia="宋体" w:hAnsi="宋体"/>
        </w:rPr>
      </w:pPr>
      <w:ins w:id="49" w:author="Wu Yue" w:date="2023-03-14T18:41:00Z">
        <w:r>
          <w:rPr>
            <w:rFonts w:ascii="宋体" w:eastAsia="宋体" w:hAnsi="宋体" w:hint="eastAsia"/>
          </w:rPr>
          <w:t>为什么每次就诊</w:t>
        </w:r>
        <w:commentRangeStart w:id="50"/>
        <w:r>
          <w:rPr>
            <w:rFonts w:ascii="宋体" w:eastAsia="宋体" w:hAnsi="宋体" w:hint="eastAsia"/>
          </w:rPr>
          <w:t>都要测眼</w:t>
        </w:r>
        <w:commentRangeEnd w:id="50"/>
        <w:r>
          <w:rPr>
            <w:rStyle w:val="a4"/>
          </w:rPr>
          <w:commentReference w:id="50"/>
        </w:r>
        <w:r>
          <w:rPr>
            <w:rFonts w:ascii="宋体" w:eastAsia="宋体" w:hAnsi="宋体" w:hint="eastAsia"/>
          </w:rPr>
          <w:t>压</w:t>
        </w:r>
      </w:ins>
    </w:p>
    <w:p w14:paraId="1D3AF271" w14:textId="1B4C5EC6" w:rsidR="006A6B8D" w:rsidRPr="009C4524" w:rsidRDefault="006A6B8D" w:rsidP="002517E8">
      <w:pPr>
        <w:rPr>
          <w:rFonts w:ascii="宋体" w:eastAsia="宋体" w:hAnsi="宋体"/>
        </w:rPr>
      </w:pPr>
      <w:r w:rsidRPr="009C4524">
        <w:rPr>
          <w:rFonts w:ascii="宋体" w:eastAsia="宋体" w:hAnsi="宋体" w:hint="eastAsia"/>
        </w:rPr>
        <w:t>对于已确诊的患者，每次复诊必须进行眼压测量。因为观察眼压波动情况是评估青光眼病情最重要也最容易观察的指标之一，同时，也是治疗青光眼的重要靶点。</w:t>
      </w:r>
    </w:p>
    <w:p w14:paraId="7973A2A1" w14:textId="4F55C1A3" w:rsidR="006A6B8D" w:rsidRPr="009C4524" w:rsidDel="002F7803" w:rsidRDefault="002517E8" w:rsidP="002517E8">
      <w:pPr>
        <w:rPr>
          <w:del w:id="51" w:author="Wu Yue" w:date="2023-03-14T18:42:00Z"/>
          <w:rFonts w:ascii="宋体" w:eastAsia="宋体" w:hAnsi="宋体"/>
        </w:rPr>
      </w:pPr>
      <w:del w:id="52" w:author="Wu Yue" w:date="2023-03-14T18:42:00Z">
        <w:r w:rsidRPr="009C4524" w:rsidDel="002F7803">
          <w:rPr>
            <w:rFonts w:ascii="宋体" w:eastAsia="宋体" w:hAnsi="宋体" w:hint="eastAsia"/>
          </w:rPr>
          <w:delText>建立青光眼档案，可以自行将每次青光眼病历和检查报告进行归档并上传至青之助，建立属于自己的病情档案，方便</w:delText>
        </w:r>
        <w:r w:rsidR="00893A8C" w:rsidRPr="009C4524" w:rsidDel="002F7803">
          <w:rPr>
            <w:rFonts w:ascii="宋体" w:eastAsia="宋体" w:hAnsi="宋体" w:hint="eastAsia"/>
          </w:rPr>
          <w:delText>实时监测自身的病情变化。</w:delText>
        </w:r>
      </w:del>
    </w:p>
    <w:p w14:paraId="04AA2FF5" w14:textId="0FFE8F51" w:rsidR="00893A8C" w:rsidRPr="009C4524" w:rsidRDefault="00893A8C" w:rsidP="002517E8">
      <w:pPr>
        <w:rPr>
          <w:rFonts w:ascii="宋体" w:eastAsia="宋体" w:hAnsi="宋体"/>
        </w:rPr>
      </w:pPr>
    </w:p>
    <w:p w14:paraId="33CCCA94" w14:textId="23D2DE05" w:rsidR="00893A8C" w:rsidRPr="009C4524" w:rsidRDefault="00893A8C" w:rsidP="00893A8C">
      <w:pPr>
        <w:jc w:val="left"/>
        <w:rPr>
          <w:rFonts w:ascii="宋体" w:eastAsia="宋体" w:hAnsi="宋体"/>
          <w:color w:val="FF0000"/>
        </w:rPr>
      </w:pPr>
      <w:r w:rsidRPr="009C4524">
        <w:rPr>
          <w:rFonts w:ascii="宋体" w:eastAsia="宋体" w:hAnsi="宋体" w:hint="eastAsia"/>
          <w:color w:val="FF0000"/>
          <w:highlight w:val="yellow"/>
        </w:rPr>
        <w:t>如何治疗？</w:t>
      </w:r>
    </w:p>
    <w:p w14:paraId="64B4BA09" w14:textId="77777777" w:rsidR="006A6B8D" w:rsidRPr="009C4524" w:rsidRDefault="006A6B8D" w:rsidP="00893A8C">
      <w:pPr>
        <w:jc w:val="left"/>
        <w:rPr>
          <w:rFonts w:ascii="宋体" w:eastAsia="宋体" w:hAnsi="宋体"/>
        </w:rPr>
      </w:pPr>
      <w:r w:rsidRPr="009C4524">
        <w:rPr>
          <w:rFonts w:ascii="宋体" w:eastAsia="宋体" w:hAnsi="宋体" w:hint="eastAsia"/>
        </w:rPr>
        <w:t>青光眼的治疗方法有药物、激光、手术等多种，但针对不同的青光眼类型及严重程度，治疗方案有所不同。因此，如果确诊了青光眼，应及时前往正规医疗机构就医，确定青光眼类型和病情的严重程度并积极配合治疗。</w:t>
      </w:r>
    </w:p>
    <w:p w14:paraId="23C7AEE1" w14:textId="77777777" w:rsidR="00893A8C" w:rsidRPr="009C4524" w:rsidRDefault="00893A8C" w:rsidP="00893A8C">
      <w:pPr>
        <w:jc w:val="left"/>
        <w:rPr>
          <w:rFonts w:ascii="宋体" w:eastAsia="宋体" w:hAnsi="宋体"/>
        </w:rPr>
      </w:pPr>
    </w:p>
    <w:p w14:paraId="53A8CFB2" w14:textId="472C565E" w:rsidR="00893A8C" w:rsidRPr="009C4524" w:rsidRDefault="00893A8C" w:rsidP="00893A8C">
      <w:pPr>
        <w:jc w:val="left"/>
        <w:rPr>
          <w:rFonts w:ascii="宋体" w:eastAsia="宋体" w:hAnsi="宋体"/>
          <w:color w:val="FF0000"/>
        </w:rPr>
      </w:pPr>
      <w:r w:rsidRPr="009C4524">
        <w:rPr>
          <w:rFonts w:ascii="宋体" w:eastAsia="宋体" w:hAnsi="宋体" w:hint="eastAsia"/>
          <w:color w:val="FF0000"/>
          <w:highlight w:val="yellow"/>
        </w:rPr>
        <w:t>青光眼可以复明吗？</w:t>
      </w:r>
    </w:p>
    <w:p w14:paraId="0AFA2D3E" w14:textId="098A4502" w:rsidR="00893A8C" w:rsidRPr="009C4524" w:rsidRDefault="00893A8C" w:rsidP="00893A8C">
      <w:pPr>
        <w:jc w:val="left"/>
        <w:rPr>
          <w:rFonts w:ascii="宋体" w:eastAsia="宋体" w:hAnsi="宋体"/>
        </w:rPr>
      </w:pPr>
      <w:r w:rsidRPr="009C4524">
        <w:rPr>
          <w:rFonts w:ascii="宋体" w:eastAsia="宋体" w:hAnsi="宋体"/>
        </w:rPr>
        <w:t>青光眼的致盲是不可逆的，</w:t>
      </w:r>
      <w:r w:rsidRPr="009C4524">
        <w:rPr>
          <w:rFonts w:ascii="宋体" w:eastAsia="宋体" w:hAnsi="宋体" w:hint="eastAsia"/>
        </w:rPr>
        <w:t>而</w:t>
      </w:r>
      <w:r w:rsidRPr="009C4524">
        <w:rPr>
          <w:rFonts w:ascii="宋体" w:eastAsia="宋体" w:hAnsi="宋体"/>
        </w:rPr>
        <w:t>青光眼</w:t>
      </w:r>
      <w:r w:rsidRPr="009C4524">
        <w:rPr>
          <w:rFonts w:ascii="宋体" w:eastAsia="宋体" w:hAnsi="宋体" w:hint="eastAsia"/>
        </w:rPr>
        <w:t>治疗</w:t>
      </w:r>
      <w:r w:rsidRPr="009C4524">
        <w:rPr>
          <w:rFonts w:ascii="宋体" w:eastAsia="宋体" w:hAnsi="宋体"/>
        </w:rPr>
        <w:t>的目的是通过</w:t>
      </w:r>
      <w:r w:rsidRPr="009C4524">
        <w:rPr>
          <w:rFonts w:ascii="宋体" w:eastAsia="宋体" w:hAnsi="宋体" w:hint="eastAsia"/>
        </w:rPr>
        <w:t>降低</w:t>
      </w:r>
      <w:r w:rsidRPr="009C4524">
        <w:rPr>
          <w:rFonts w:ascii="宋体" w:eastAsia="宋体" w:hAnsi="宋体"/>
        </w:rPr>
        <w:t>眼压，维持现有视功能，给病情“踩刹车”，不让视力变得更糟糕，</w:t>
      </w:r>
      <w:r w:rsidRPr="009C4524">
        <w:rPr>
          <w:rFonts w:ascii="宋体" w:eastAsia="宋体" w:hAnsi="宋体" w:hint="eastAsia"/>
        </w:rPr>
        <w:t>手术并不能给病情踩</w:t>
      </w:r>
      <w:r w:rsidRPr="009C4524">
        <w:rPr>
          <w:rFonts w:ascii="宋体" w:eastAsia="宋体" w:hAnsi="宋体"/>
        </w:rPr>
        <w:t>“倒车”，让视力得到恢复。</w:t>
      </w:r>
    </w:p>
    <w:p w14:paraId="6BB5B729" w14:textId="77777777" w:rsidR="00893A8C" w:rsidRPr="009C4524" w:rsidRDefault="00893A8C" w:rsidP="00893A8C">
      <w:pPr>
        <w:jc w:val="left"/>
        <w:rPr>
          <w:rFonts w:ascii="宋体" w:eastAsia="宋体" w:hAnsi="宋体"/>
          <w:color w:val="FF0000"/>
        </w:rPr>
      </w:pPr>
    </w:p>
    <w:p w14:paraId="7F78326C" w14:textId="0F9148F6" w:rsidR="00893A8C" w:rsidRPr="009C4524" w:rsidRDefault="00893A8C" w:rsidP="00893A8C">
      <w:pPr>
        <w:jc w:val="left"/>
        <w:rPr>
          <w:rFonts w:ascii="宋体" w:eastAsia="宋体" w:hAnsi="宋体"/>
          <w:color w:val="FF0000"/>
        </w:rPr>
      </w:pPr>
      <w:r w:rsidRPr="009C4524">
        <w:rPr>
          <w:rFonts w:ascii="宋体" w:eastAsia="宋体" w:hAnsi="宋体" w:hint="eastAsia"/>
          <w:color w:val="FF0000"/>
          <w:highlight w:val="yellow"/>
        </w:rPr>
        <w:t>激光治疗是什么？</w:t>
      </w:r>
    </w:p>
    <w:p w14:paraId="54FFDB6C" w14:textId="7D7DBAD1" w:rsidR="006A6B8D" w:rsidRPr="009C4524" w:rsidRDefault="00893A8C" w:rsidP="00893A8C">
      <w:pPr>
        <w:jc w:val="left"/>
        <w:rPr>
          <w:rFonts w:ascii="宋体" w:eastAsia="宋体" w:hAnsi="宋体"/>
        </w:rPr>
      </w:pPr>
      <w:r w:rsidRPr="009C4524">
        <w:rPr>
          <w:rFonts w:ascii="宋体" w:eastAsia="宋体" w:hAnsi="宋体" w:hint="eastAsia"/>
        </w:rPr>
        <w:t>激光治疗一般有两种模式，其一是通过促进眼内房水外流或减少房水的流出阻力以降低眼压。另外一种是通过破坏房水分泌的结构，达到减少房水生成来降低眼压。</w:t>
      </w:r>
    </w:p>
    <w:p w14:paraId="5B74E1A7" w14:textId="2E01BC14" w:rsidR="00893A8C" w:rsidRPr="009C4524" w:rsidRDefault="00893A8C" w:rsidP="00893A8C">
      <w:pPr>
        <w:jc w:val="left"/>
        <w:rPr>
          <w:rFonts w:ascii="宋体" w:eastAsia="宋体" w:hAnsi="宋体"/>
        </w:rPr>
      </w:pPr>
    </w:p>
    <w:p w14:paraId="13992123" w14:textId="7B6A24BE" w:rsidR="00893A8C" w:rsidRPr="009C4524" w:rsidRDefault="00893A8C" w:rsidP="00893A8C">
      <w:pPr>
        <w:jc w:val="left"/>
        <w:rPr>
          <w:rFonts w:ascii="宋体" w:eastAsia="宋体" w:hAnsi="宋体"/>
          <w:color w:val="FF0000"/>
        </w:rPr>
      </w:pPr>
      <w:r w:rsidRPr="009C4524">
        <w:rPr>
          <w:rFonts w:ascii="宋体" w:eastAsia="宋体" w:hAnsi="宋体" w:hint="eastAsia"/>
          <w:color w:val="FF0000"/>
          <w:highlight w:val="yellow"/>
        </w:rPr>
        <w:t>手术治疗</w:t>
      </w:r>
    </w:p>
    <w:p w14:paraId="32109A1D" w14:textId="12BACDDA" w:rsidR="00893A8C" w:rsidRPr="009C4524" w:rsidRDefault="00893A8C" w:rsidP="00893A8C">
      <w:pPr>
        <w:jc w:val="left"/>
        <w:rPr>
          <w:rFonts w:ascii="宋体" w:eastAsia="宋体" w:hAnsi="宋体"/>
        </w:rPr>
      </w:pPr>
      <w:r w:rsidRPr="009C4524">
        <w:rPr>
          <w:rFonts w:ascii="宋体" w:eastAsia="宋体" w:hAnsi="宋体" w:hint="eastAsia"/>
        </w:rPr>
        <w:t>传统且经典的青光眼手术思路是通过手术建立房水向外的引流通路，手术成功与否在于在手术后是否能保持一定的房水外流量。如果持续房水流出过多会导致低眼压</w:t>
      </w:r>
      <w:r w:rsidR="0021037A" w:rsidRPr="009C4524">
        <w:rPr>
          <w:rFonts w:ascii="宋体" w:eastAsia="宋体" w:hAnsi="宋体" w:hint="eastAsia"/>
        </w:rPr>
        <w:t>，引起视力下降。如果房水外流不足则导致术后眼压仍得不到有效的控制。</w:t>
      </w:r>
    </w:p>
    <w:p w14:paraId="2377E323" w14:textId="5B640C88" w:rsidR="0021037A" w:rsidRPr="009C4524" w:rsidRDefault="0021037A" w:rsidP="00893A8C">
      <w:pPr>
        <w:jc w:val="left"/>
        <w:rPr>
          <w:rFonts w:ascii="宋体" w:eastAsia="宋体" w:hAnsi="宋体"/>
        </w:rPr>
      </w:pPr>
      <w:r w:rsidRPr="009C4524">
        <w:rPr>
          <w:rFonts w:ascii="宋体" w:eastAsia="宋体" w:hAnsi="宋体" w:hint="eastAsia"/>
        </w:rPr>
        <w:t>近年来随着手术技术的发展，越来越多的手术理念被提出，比如建立房水的内部引流通道，使房水仍通过原有途径排出，或进行微创手术缩短手术时间并减少并发症。但需要注意的是每种手术都有其适应症和并发症，具体的手术选择是由专业的青光眼医生结合患者的病情做出判断。</w:t>
      </w:r>
    </w:p>
    <w:p w14:paraId="075BA34B" w14:textId="2841B452" w:rsidR="00893A8C" w:rsidRPr="009C4524" w:rsidRDefault="00893A8C" w:rsidP="00893A8C">
      <w:pPr>
        <w:jc w:val="left"/>
        <w:rPr>
          <w:rFonts w:ascii="宋体" w:eastAsia="宋体" w:hAnsi="宋体"/>
        </w:rPr>
      </w:pPr>
    </w:p>
    <w:p w14:paraId="7BAF6B60" w14:textId="4031A4E4" w:rsidR="0021037A" w:rsidRPr="009C4524" w:rsidRDefault="0009453B" w:rsidP="00893A8C">
      <w:pPr>
        <w:jc w:val="left"/>
        <w:rPr>
          <w:rFonts w:ascii="宋体" w:eastAsia="宋体" w:hAnsi="宋体"/>
          <w:color w:val="FF0000"/>
        </w:rPr>
      </w:pPr>
      <w:r w:rsidRPr="009C4524">
        <w:rPr>
          <w:rFonts w:ascii="宋体" w:eastAsia="宋体" w:hAnsi="宋体" w:hint="eastAsia"/>
          <w:color w:val="FF0000"/>
          <w:highlight w:val="yellow"/>
        </w:rPr>
        <w:t>怎么</w:t>
      </w:r>
      <w:r w:rsidR="0021037A" w:rsidRPr="009C4524">
        <w:rPr>
          <w:rFonts w:ascii="宋体" w:eastAsia="宋体" w:hAnsi="宋体" w:hint="eastAsia"/>
          <w:color w:val="FF0000"/>
          <w:highlight w:val="yellow"/>
        </w:rPr>
        <w:t>滴眼药水</w:t>
      </w:r>
    </w:p>
    <w:p w14:paraId="2AE83CE2" w14:textId="77777777" w:rsidR="0021037A" w:rsidRPr="009C4524" w:rsidRDefault="0021037A" w:rsidP="0021037A">
      <w:pPr>
        <w:jc w:val="left"/>
        <w:rPr>
          <w:rFonts w:ascii="宋体" w:eastAsia="宋体" w:hAnsi="宋体"/>
        </w:rPr>
      </w:pPr>
      <w:r w:rsidRPr="009C4524">
        <w:rPr>
          <w:rFonts w:ascii="宋体" w:eastAsia="宋体" w:hAnsi="宋体"/>
        </w:rPr>
        <w:t>1.洗手并找到一个舒适的位置：在滴眼药水之前，要先用肥皂和温水彻底洗手。找到一个稳定的位置坐下或站立。</w:t>
      </w:r>
    </w:p>
    <w:p w14:paraId="50E87DE3" w14:textId="77777777" w:rsidR="0021037A" w:rsidRPr="009C4524" w:rsidRDefault="0021037A" w:rsidP="0021037A">
      <w:pPr>
        <w:jc w:val="left"/>
        <w:rPr>
          <w:rFonts w:ascii="宋体" w:eastAsia="宋体" w:hAnsi="宋体"/>
        </w:rPr>
      </w:pPr>
      <w:r w:rsidRPr="009C4524">
        <w:rPr>
          <w:rFonts w:ascii="宋体" w:eastAsia="宋体" w:hAnsi="宋体"/>
        </w:rPr>
        <w:t>2.拧开药瓶盖：拧开眼药水瓶盖时，应确保手指干净，并避免触碰药瓶的尖端。</w:t>
      </w:r>
    </w:p>
    <w:p w14:paraId="619DC233" w14:textId="77777777" w:rsidR="0021037A" w:rsidRPr="009C4524" w:rsidRDefault="0021037A" w:rsidP="0021037A">
      <w:pPr>
        <w:jc w:val="left"/>
        <w:rPr>
          <w:rFonts w:ascii="宋体" w:eastAsia="宋体" w:hAnsi="宋体"/>
        </w:rPr>
      </w:pPr>
      <w:r w:rsidRPr="009C4524">
        <w:rPr>
          <w:rFonts w:ascii="宋体" w:eastAsia="宋体" w:hAnsi="宋体"/>
        </w:rPr>
        <w:t>3.倾斜头部并拉下</w:t>
      </w:r>
      <w:proofErr w:type="gramStart"/>
      <w:r w:rsidRPr="009C4524">
        <w:rPr>
          <w:rFonts w:ascii="宋体" w:eastAsia="宋体" w:hAnsi="宋体"/>
        </w:rPr>
        <w:t>下</w:t>
      </w:r>
      <w:proofErr w:type="gramEnd"/>
      <w:r w:rsidRPr="009C4524">
        <w:rPr>
          <w:rFonts w:ascii="宋体" w:eastAsia="宋体" w:hAnsi="宋体"/>
        </w:rPr>
        <w:t>眼睑：将头向后倾斜，并用干净的手指轻轻地拉下</w:t>
      </w:r>
      <w:proofErr w:type="gramStart"/>
      <w:r w:rsidRPr="009C4524">
        <w:rPr>
          <w:rFonts w:ascii="宋体" w:eastAsia="宋体" w:hAnsi="宋体"/>
        </w:rPr>
        <w:t>下</w:t>
      </w:r>
      <w:proofErr w:type="gramEnd"/>
      <w:r w:rsidRPr="009C4524">
        <w:rPr>
          <w:rFonts w:ascii="宋体" w:eastAsia="宋体" w:hAnsi="宋体"/>
        </w:rPr>
        <w:t>眼睑，以便形成一个小的凹槽。</w:t>
      </w:r>
    </w:p>
    <w:p w14:paraId="59D35A3E" w14:textId="77777777" w:rsidR="0021037A" w:rsidRPr="009C4524" w:rsidRDefault="0021037A" w:rsidP="0021037A">
      <w:pPr>
        <w:jc w:val="left"/>
        <w:rPr>
          <w:rFonts w:ascii="宋体" w:eastAsia="宋体" w:hAnsi="宋体"/>
        </w:rPr>
      </w:pPr>
      <w:r w:rsidRPr="009C4524">
        <w:rPr>
          <w:rFonts w:ascii="宋体" w:eastAsia="宋体" w:hAnsi="宋体"/>
        </w:rPr>
        <w:t>4.滴药水：将药瓶倒过来，让药液滴在眼睛的凹槽里。避免让药瓶碰到眼睛或皮肤，以免污染药液。</w:t>
      </w:r>
    </w:p>
    <w:p w14:paraId="71F87E6B" w14:textId="56DEDA54" w:rsidR="0021037A" w:rsidRPr="009C4524" w:rsidRDefault="0021037A" w:rsidP="0021037A">
      <w:pPr>
        <w:jc w:val="left"/>
        <w:rPr>
          <w:rFonts w:ascii="宋体" w:eastAsia="宋体" w:hAnsi="宋体"/>
        </w:rPr>
      </w:pPr>
      <w:r w:rsidRPr="009C4524">
        <w:rPr>
          <w:rFonts w:ascii="宋体" w:eastAsia="宋体" w:hAnsi="宋体"/>
        </w:rPr>
        <w:t>5.闭眼：滴完药水后，缓慢地闭上眼睛，用手指轻轻按住</w:t>
      </w:r>
      <w:ins w:id="53" w:author="Wu Yue" w:date="2023-03-14T18:43:00Z">
        <w:r w:rsidR="002F7803">
          <w:rPr>
            <w:rFonts w:ascii="宋体" w:eastAsia="宋体" w:hAnsi="宋体" w:hint="eastAsia"/>
          </w:rPr>
          <w:t>内</w:t>
        </w:r>
      </w:ins>
      <w:r w:rsidRPr="009C4524">
        <w:rPr>
          <w:rFonts w:ascii="宋体" w:eastAsia="宋体" w:hAnsi="宋体"/>
        </w:rPr>
        <w:t>眼角，</w:t>
      </w:r>
      <w:del w:id="54" w:author="Wu Yue" w:date="2023-03-14T18:43:00Z">
        <w:r w:rsidRPr="009C4524" w:rsidDel="002F7803">
          <w:rPr>
            <w:rFonts w:ascii="宋体" w:eastAsia="宋体" w:hAnsi="宋体"/>
          </w:rPr>
          <w:delText>以防止药水流出</w:delText>
        </w:r>
      </w:del>
      <w:ins w:id="55" w:author="Wu Yue" w:date="2023-03-14T18:43:00Z">
        <w:r w:rsidR="002F7803">
          <w:rPr>
            <w:rFonts w:ascii="宋体" w:eastAsia="宋体" w:hAnsi="宋体" w:hint="eastAsia"/>
          </w:rPr>
          <w:t>减少药物全身吸收</w:t>
        </w:r>
      </w:ins>
      <w:r w:rsidRPr="009C4524">
        <w:rPr>
          <w:rFonts w:ascii="宋体" w:eastAsia="宋体" w:hAnsi="宋体"/>
        </w:rPr>
        <w:t>。</w:t>
      </w:r>
    </w:p>
    <w:p w14:paraId="37D0951D" w14:textId="5FDB48A0" w:rsidR="0021037A" w:rsidRPr="009C4524" w:rsidRDefault="0021037A" w:rsidP="0021037A">
      <w:pPr>
        <w:jc w:val="left"/>
        <w:rPr>
          <w:rFonts w:ascii="宋体" w:eastAsia="宋体" w:hAnsi="宋体"/>
        </w:rPr>
      </w:pPr>
      <w:r w:rsidRPr="009C4524">
        <w:rPr>
          <w:rFonts w:ascii="宋体" w:eastAsia="宋体" w:hAnsi="宋体"/>
        </w:rPr>
        <w:t>6.重复：如果需要</w:t>
      </w:r>
      <w:proofErr w:type="gramStart"/>
      <w:r w:rsidRPr="009C4524">
        <w:rPr>
          <w:rFonts w:ascii="宋体" w:eastAsia="宋体" w:hAnsi="宋体"/>
        </w:rPr>
        <w:t>滴多次</w:t>
      </w:r>
      <w:proofErr w:type="gramEnd"/>
      <w:r w:rsidRPr="009C4524">
        <w:rPr>
          <w:rFonts w:ascii="宋体" w:eastAsia="宋体" w:hAnsi="宋体"/>
        </w:rPr>
        <w:t>药水，请等待</w:t>
      </w:r>
      <w:r w:rsidRPr="009C4524">
        <w:rPr>
          <w:rFonts w:ascii="宋体" w:eastAsia="宋体" w:hAnsi="宋体" w:hint="eastAsia"/>
        </w:rPr>
        <w:t>5</w:t>
      </w:r>
      <w:r w:rsidRPr="009C4524">
        <w:rPr>
          <w:rFonts w:ascii="宋体" w:eastAsia="宋体" w:hAnsi="宋体"/>
        </w:rPr>
        <w:t>分钟后再次滴眼药水。每次滴眼药水之前都要洗手，并确保使用正确的药剂量和频率，以避免任何不必要的风险。</w:t>
      </w:r>
    </w:p>
    <w:p w14:paraId="5858E778" w14:textId="04509D70" w:rsidR="0021037A" w:rsidRPr="009C4524" w:rsidRDefault="0021037A" w:rsidP="0021037A">
      <w:pPr>
        <w:jc w:val="left"/>
        <w:rPr>
          <w:rFonts w:ascii="宋体" w:eastAsia="宋体" w:hAnsi="宋体"/>
        </w:rPr>
      </w:pPr>
      <w:r w:rsidRPr="009C4524">
        <w:rPr>
          <w:rFonts w:ascii="宋体" w:eastAsia="宋体" w:hAnsi="宋体" w:hint="eastAsia"/>
        </w:rPr>
        <w:t>具体的操作手法请关注“青友驿站”公众号，上面有详细的视频教程。</w:t>
      </w:r>
    </w:p>
    <w:p w14:paraId="7A02363E" w14:textId="451BD8CC" w:rsidR="0021037A" w:rsidRPr="009C4524" w:rsidRDefault="0021037A" w:rsidP="0021037A">
      <w:pPr>
        <w:jc w:val="left"/>
        <w:rPr>
          <w:rFonts w:ascii="宋体" w:eastAsia="宋体" w:hAnsi="宋体"/>
        </w:rPr>
      </w:pPr>
      <w:r w:rsidRPr="009C4524">
        <w:rPr>
          <w:rFonts w:ascii="宋体" w:eastAsia="宋体" w:hAnsi="宋体" w:hint="eastAsia"/>
        </w:rPr>
        <w:t>注意：在使用眼药水时，请遵循医生的建议并仔细阅读药瓶上的使用说明。如果出现任何不适或不寻常的反应，请及时向医生咨询。</w:t>
      </w:r>
    </w:p>
    <w:p w14:paraId="41E7D8C4" w14:textId="77777777" w:rsidR="0021037A" w:rsidRPr="009C4524" w:rsidRDefault="0021037A" w:rsidP="0021037A">
      <w:pPr>
        <w:jc w:val="left"/>
        <w:rPr>
          <w:rFonts w:ascii="宋体" w:eastAsia="宋体" w:hAnsi="宋体"/>
        </w:rPr>
      </w:pPr>
    </w:p>
    <w:p w14:paraId="7673B4EF" w14:textId="6ACD5DEF" w:rsidR="0021037A" w:rsidRPr="009C4524" w:rsidRDefault="0009453B" w:rsidP="0021037A">
      <w:pPr>
        <w:jc w:val="left"/>
        <w:rPr>
          <w:rFonts w:ascii="宋体" w:eastAsia="宋体" w:hAnsi="宋体"/>
          <w:color w:val="FF0000"/>
        </w:rPr>
      </w:pPr>
      <w:r w:rsidRPr="009C4524">
        <w:rPr>
          <w:rFonts w:ascii="宋体" w:eastAsia="宋体" w:hAnsi="宋体" w:hint="eastAsia"/>
          <w:color w:val="FF0000"/>
          <w:highlight w:val="yellow"/>
        </w:rPr>
        <w:t>随访/复诊</w:t>
      </w:r>
    </w:p>
    <w:p w14:paraId="2906B66E" w14:textId="433CBAD8" w:rsidR="0009453B" w:rsidRPr="009C4524" w:rsidRDefault="0009453B" w:rsidP="0009453B">
      <w:pPr>
        <w:widowControl/>
        <w:ind w:firstLineChars="200" w:firstLine="420"/>
        <w:jc w:val="left"/>
        <w:rPr>
          <w:rFonts w:ascii="宋体" w:eastAsia="宋体" w:hAnsi="宋体"/>
        </w:rPr>
      </w:pPr>
      <w:r w:rsidRPr="009C4524">
        <w:rPr>
          <w:rFonts w:ascii="宋体" w:eastAsia="宋体" w:hAnsi="宋体" w:hint="eastAsia"/>
        </w:rPr>
        <w:t>青光眼是伴随终身的疾病，且多数发病隐匿，患者眼压升高时常常没有自觉症状，无论是使用眼药水，还是选择手术，青光眼的治疗都不是一劳永逸的。即使患者自觉没有症状，也需要按照医嘱定期复诊。对于用药的患者，医生会根据实际情况，合理调整调整药物，既发挥最大的效果，又尽量减少长期用药的副作用；对于手术的患者，定期的随访更是维持治疗效果的关键。</w:t>
      </w:r>
    </w:p>
    <w:p w14:paraId="01916E2F" w14:textId="77777777" w:rsidR="0009453B" w:rsidRPr="009C4524" w:rsidRDefault="0009453B" w:rsidP="0009453B">
      <w:pPr>
        <w:widowControl/>
        <w:ind w:firstLineChars="200" w:firstLine="420"/>
        <w:jc w:val="left"/>
        <w:rPr>
          <w:rFonts w:ascii="宋体" w:eastAsia="宋体" w:hAnsi="宋体"/>
        </w:rPr>
      </w:pPr>
      <w:r w:rsidRPr="009C4524">
        <w:rPr>
          <w:rFonts w:ascii="宋体" w:eastAsia="宋体" w:hAnsi="宋体" w:hint="eastAsia"/>
        </w:rPr>
        <w:t>在平稳期，患者可每月测量一次眼压、视力，每年进行1-</w:t>
      </w:r>
      <w:r w:rsidRPr="009C4524">
        <w:rPr>
          <w:rFonts w:ascii="宋体" w:eastAsia="宋体" w:hAnsi="宋体"/>
        </w:rPr>
        <w:t>2</w:t>
      </w:r>
      <w:r w:rsidRPr="009C4524">
        <w:rPr>
          <w:rFonts w:ascii="宋体" w:eastAsia="宋体" w:hAnsi="宋体" w:hint="eastAsia"/>
        </w:rPr>
        <w:t>次视野、</w:t>
      </w:r>
      <w:r w:rsidRPr="009C4524">
        <w:rPr>
          <w:rFonts w:ascii="宋体" w:eastAsia="宋体" w:hAnsi="宋体"/>
        </w:rPr>
        <w:t>视网膜纤维层厚度检查</w:t>
      </w:r>
      <w:r w:rsidRPr="009C4524">
        <w:rPr>
          <w:rFonts w:ascii="宋体" w:eastAsia="宋体" w:hAnsi="宋体" w:hint="eastAsia"/>
        </w:rPr>
        <w:t>。如自觉眼部不适或检查发现疾病进展，更要及时就诊，合理调整治疗方案。</w:t>
      </w:r>
    </w:p>
    <w:p w14:paraId="10340A64" w14:textId="7521CB61" w:rsidR="006A6B8D" w:rsidRPr="009C4524" w:rsidRDefault="006A6B8D" w:rsidP="0009453B">
      <w:pPr>
        <w:jc w:val="left"/>
        <w:rPr>
          <w:rFonts w:ascii="宋体" w:eastAsia="宋体" w:hAnsi="宋体"/>
        </w:rPr>
      </w:pPr>
    </w:p>
    <w:p w14:paraId="427679AC" w14:textId="2BF997B3" w:rsidR="006A6B8D" w:rsidRPr="009C4524" w:rsidRDefault="006A6B8D" w:rsidP="00893A8C">
      <w:pPr>
        <w:jc w:val="left"/>
        <w:rPr>
          <w:rFonts w:ascii="宋体" w:eastAsia="宋体" w:hAnsi="宋体"/>
        </w:rPr>
      </w:pPr>
    </w:p>
    <w:p w14:paraId="213D877E" w14:textId="63997948" w:rsidR="006A6B8D" w:rsidRPr="009C4524" w:rsidRDefault="0009453B" w:rsidP="00893A8C">
      <w:pPr>
        <w:jc w:val="left"/>
        <w:rPr>
          <w:rFonts w:ascii="宋体" w:eastAsia="宋体" w:hAnsi="宋体"/>
          <w:color w:val="FF0000"/>
        </w:rPr>
      </w:pPr>
      <w:r w:rsidRPr="009C4524">
        <w:rPr>
          <w:rFonts w:ascii="宋体" w:eastAsia="宋体" w:hAnsi="宋体" w:hint="eastAsia"/>
          <w:color w:val="FF0000"/>
          <w:highlight w:val="yellow"/>
        </w:rPr>
        <w:t>用药</w:t>
      </w:r>
    </w:p>
    <w:p w14:paraId="62F949E4" w14:textId="77777777" w:rsidR="0009453B" w:rsidRPr="009C4524" w:rsidRDefault="0009453B" w:rsidP="0009453B">
      <w:pPr>
        <w:jc w:val="left"/>
        <w:rPr>
          <w:rFonts w:ascii="宋体" w:eastAsia="宋体" w:hAnsi="宋体"/>
        </w:rPr>
      </w:pPr>
      <w:r w:rsidRPr="009C4524">
        <w:rPr>
          <w:rFonts w:ascii="宋体" w:eastAsia="宋体" w:hAnsi="宋体" w:hint="eastAsia"/>
        </w:rPr>
        <w:t>使用药物治疗青光眼的患者，需要每天按时、按次使用药物，切忌随意停药或者自行增加药物使用次数，否则因此产生的眼压异常波动可能加重病情。此外，在就诊当天也务必按时用药，以便让医生判断当前眼压的控制情况。</w:t>
      </w:r>
    </w:p>
    <w:p w14:paraId="42FC453F" w14:textId="77777777" w:rsidR="0009453B" w:rsidRPr="009C4524" w:rsidRDefault="0009453B" w:rsidP="00893A8C">
      <w:pPr>
        <w:jc w:val="left"/>
        <w:rPr>
          <w:rFonts w:ascii="宋体" w:eastAsia="宋体" w:hAnsi="宋体"/>
        </w:rPr>
      </w:pPr>
    </w:p>
    <w:p w14:paraId="30A571F0" w14:textId="5C87CDBA" w:rsidR="0009453B" w:rsidRPr="009C4524" w:rsidRDefault="0009453B" w:rsidP="00893A8C">
      <w:pPr>
        <w:jc w:val="left"/>
        <w:rPr>
          <w:rFonts w:ascii="宋体" w:eastAsia="宋体" w:hAnsi="宋体"/>
          <w:color w:val="FF0000"/>
        </w:rPr>
      </w:pPr>
      <w:r w:rsidRPr="009C4524">
        <w:rPr>
          <w:rFonts w:ascii="宋体" w:eastAsia="宋体" w:hAnsi="宋体" w:hint="eastAsia"/>
          <w:color w:val="FF0000"/>
          <w:highlight w:val="yellow"/>
        </w:rPr>
        <w:t>儿童就诊</w:t>
      </w:r>
    </w:p>
    <w:p w14:paraId="558EC084" w14:textId="77777777" w:rsidR="0009453B" w:rsidRPr="009C4524" w:rsidRDefault="0009453B" w:rsidP="0009453B">
      <w:pPr>
        <w:adjustRightInd w:val="0"/>
        <w:snapToGrid w:val="0"/>
        <w:jc w:val="left"/>
        <w:rPr>
          <w:rFonts w:ascii="宋体" w:eastAsia="宋体" w:hAnsi="宋体"/>
        </w:rPr>
      </w:pPr>
      <w:r w:rsidRPr="009C4524">
        <w:rPr>
          <w:rFonts w:ascii="宋体" w:eastAsia="宋体" w:hAnsi="宋体" w:hint="eastAsia"/>
        </w:rPr>
        <w:t>儿童患者的就诊依从性差，因此对于</w:t>
      </w:r>
      <w:r w:rsidRPr="009C4524">
        <w:rPr>
          <w:rFonts w:ascii="宋体" w:eastAsia="宋体" w:hAnsi="宋体"/>
        </w:rPr>
        <w:t>3岁</w:t>
      </w:r>
      <w:r w:rsidRPr="009C4524">
        <w:rPr>
          <w:rFonts w:ascii="宋体" w:eastAsia="宋体" w:hAnsi="宋体" w:hint="eastAsia"/>
        </w:rPr>
        <w:t>以下不能配合检查的婴幼儿</w:t>
      </w:r>
      <w:r w:rsidRPr="009C4524">
        <w:rPr>
          <w:rFonts w:ascii="宋体" w:eastAsia="宋体" w:hAnsi="宋体"/>
        </w:rPr>
        <w:t>，注射镇静剂</w:t>
      </w:r>
      <w:r w:rsidRPr="009C4524">
        <w:rPr>
          <w:rFonts w:ascii="宋体" w:eastAsia="宋体" w:hAnsi="宋体" w:hint="eastAsia"/>
        </w:rPr>
        <w:t>有助于检查的顺利进行，</w:t>
      </w:r>
      <w:r w:rsidRPr="009C4524">
        <w:rPr>
          <w:rFonts w:ascii="宋体" w:eastAsia="宋体" w:hAnsi="宋体"/>
        </w:rPr>
        <w:t>建议</w:t>
      </w:r>
      <w:r w:rsidRPr="009C4524">
        <w:rPr>
          <w:rFonts w:ascii="宋体" w:eastAsia="宋体" w:hAnsi="宋体" w:hint="eastAsia"/>
        </w:rPr>
        <w:t>就医</w:t>
      </w:r>
      <w:r w:rsidRPr="009C4524">
        <w:rPr>
          <w:rFonts w:ascii="宋体" w:eastAsia="宋体" w:hAnsi="宋体"/>
        </w:rPr>
        <w:t>前3小时内</w:t>
      </w:r>
      <w:r w:rsidRPr="009C4524">
        <w:rPr>
          <w:rFonts w:ascii="宋体" w:eastAsia="宋体" w:hAnsi="宋体" w:hint="eastAsia"/>
        </w:rPr>
        <w:t>避免患儿</w:t>
      </w:r>
      <w:r w:rsidRPr="009C4524">
        <w:rPr>
          <w:rFonts w:ascii="宋体" w:eastAsia="宋体" w:hAnsi="宋体"/>
        </w:rPr>
        <w:t>睡觉，以便镇静剂更好</w:t>
      </w:r>
      <w:r w:rsidRPr="009C4524">
        <w:rPr>
          <w:rFonts w:ascii="宋体" w:eastAsia="宋体" w:hAnsi="宋体" w:hint="eastAsia"/>
        </w:rPr>
        <w:t>地</w:t>
      </w:r>
      <w:r w:rsidRPr="009C4524">
        <w:rPr>
          <w:rFonts w:ascii="宋体" w:eastAsia="宋体" w:hAnsi="宋体"/>
        </w:rPr>
        <w:t>发挥作用，从而获得更准确的检查结果</w:t>
      </w:r>
      <w:r w:rsidRPr="009C4524">
        <w:rPr>
          <w:rFonts w:ascii="宋体" w:eastAsia="宋体" w:hAnsi="宋体" w:hint="eastAsia"/>
        </w:rPr>
        <w:t>；</w:t>
      </w:r>
    </w:p>
    <w:p w14:paraId="607C7559" w14:textId="77777777" w:rsidR="0009453B" w:rsidRPr="009C4524" w:rsidRDefault="0009453B" w:rsidP="0009453B">
      <w:pPr>
        <w:adjustRightInd w:val="0"/>
        <w:snapToGrid w:val="0"/>
        <w:jc w:val="left"/>
        <w:rPr>
          <w:rFonts w:ascii="宋体" w:eastAsia="宋体" w:hAnsi="宋体"/>
        </w:rPr>
      </w:pPr>
      <w:r w:rsidRPr="009C4524">
        <w:rPr>
          <w:rFonts w:ascii="宋体" w:eastAsia="宋体" w:hAnsi="宋体" w:hint="eastAsia"/>
        </w:rPr>
        <w:t>对于</w:t>
      </w:r>
      <w:r w:rsidRPr="009C4524">
        <w:rPr>
          <w:rFonts w:ascii="宋体" w:eastAsia="宋体" w:hAnsi="宋体"/>
        </w:rPr>
        <w:t>超过3岁</w:t>
      </w:r>
      <w:r w:rsidRPr="009C4524">
        <w:rPr>
          <w:rFonts w:ascii="宋体" w:eastAsia="宋体" w:hAnsi="宋体" w:hint="eastAsia"/>
        </w:rPr>
        <w:t>的儿童</w:t>
      </w:r>
      <w:r w:rsidRPr="009C4524">
        <w:rPr>
          <w:rFonts w:ascii="宋体" w:eastAsia="宋体" w:hAnsi="宋体"/>
        </w:rPr>
        <w:t>，镇静剂</w:t>
      </w:r>
      <w:r w:rsidRPr="009C4524">
        <w:rPr>
          <w:rFonts w:ascii="宋体" w:eastAsia="宋体" w:hAnsi="宋体" w:hint="eastAsia"/>
        </w:rPr>
        <w:t>效果较差</w:t>
      </w:r>
      <w:r w:rsidRPr="009C4524">
        <w:rPr>
          <w:rFonts w:ascii="宋体" w:eastAsia="宋体" w:hAnsi="宋体"/>
        </w:rPr>
        <w:t>，</w:t>
      </w:r>
      <w:r w:rsidRPr="009C4524">
        <w:rPr>
          <w:rFonts w:ascii="宋体" w:eastAsia="宋体" w:hAnsi="宋体" w:hint="eastAsia"/>
        </w:rPr>
        <w:t>多</w:t>
      </w:r>
      <w:r w:rsidRPr="009C4524">
        <w:rPr>
          <w:rFonts w:ascii="宋体" w:eastAsia="宋体" w:hAnsi="宋体"/>
        </w:rPr>
        <w:t>需要</w:t>
      </w:r>
      <w:r w:rsidRPr="009C4524">
        <w:rPr>
          <w:rFonts w:ascii="宋体" w:eastAsia="宋体" w:hAnsi="宋体" w:hint="eastAsia"/>
        </w:rPr>
        <w:t>患儿主动</w:t>
      </w:r>
      <w:r w:rsidRPr="009C4524">
        <w:rPr>
          <w:rFonts w:ascii="宋体" w:eastAsia="宋体" w:hAnsi="宋体"/>
        </w:rPr>
        <w:t>配合医生检查，建议家长在就诊前与</w:t>
      </w:r>
      <w:r w:rsidRPr="009C4524">
        <w:rPr>
          <w:rFonts w:ascii="宋体" w:eastAsia="宋体" w:hAnsi="宋体" w:hint="eastAsia"/>
        </w:rPr>
        <w:t>患儿</w:t>
      </w:r>
      <w:r w:rsidRPr="009C4524">
        <w:rPr>
          <w:rFonts w:ascii="宋体" w:eastAsia="宋体" w:hAnsi="宋体"/>
        </w:rPr>
        <w:t>充分沟通，</w:t>
      </w:r>
      <w:r w:rsidRPr="009C4524">
        <w:rPr>
          <w:rFonts w:ascii="宋体" w:eastAsia="宋体" w:hAnsi="宋体" w:hint="eastAsia"/>
        </w:rPr>
        <w:t>让患儿知道</w:t>
      </w:r>
      <w:r w:rsidRPr="009C4524">
        <w:rPr>
          <w:rFonts w:ascii="宋体" w:eastAsia="宋体" w:hAnsi="宋体"/>
        </w:rPr>
        <w:t>医生</w:t>
      </w:r>
      <w:r w:rsidRPr="009C4524">
        <w:rPr>
          <w:rFonts w:ascii="宋体" w:eastAsia="宋体" w:hAnsi="宋体" w:hint="eastAsia"/>
        </w:rPr>
        <w:t>是友好的</w:t>
      </w:r>
      <w:r w:rsidRPr="009C4524">
        <w:rPr>
          <w:rFonts w:ascii="宋体" w:eastAsia="宋体" w:hAnsi="宋体"/>
        </w:rPr>
        <w:t>，</w:t>
      </w:r>
      <w:r w:rsidRPr="009C4524">
        <w:rPr>
          <w:rFonts w:ascii="宋体" w:eastAsia="宋体" w:hAnsi="宋体" w:hint="eastAsia"/>
        </w:rPr>
        <w:t>青光眼相关的眼科检查是无痛的，减轻患儿</w:t>
      </w:r>
      <w:r w:rsidRPr="009C4524">
        <w:rPr>
          <w:rFonts w:ascii="宋体" w:eastAsia="宋体" w:hAnsi="宋体"/>
        </w:rPr>
        <w:t>对检查的恐惧，</w:t>
      </w:r>
      <w:r w:rsidRPr="009C4524">
        <w:rPr>
          <w:rFonts w:ascii="宋体" w:eastAsia="宋体" w:hAnsi="宋体" w:hint="eastAsia"/>
        </w:rPr>
        <w:t>并避免在日常生活中提及“</w:t>
      </w:r>
      <w:proofErr w:type="gramStart"/>
      <w:r w:rsidRPr="009C4524">
        <w:rPr>
          <w:rFonts w:ascii="宋体" w:eastAsia="宋体" w:hAnsi="宋体" w:hint="eastAsia"/>
        </w:rPr>
        <w:t>不</w:t>
      </w:r>
      <w:proofErr w:type="gramEnd"/>
      <w:r w:rsidRPr="009C4524">
        <w:rPr>
          <w:rFonts w:ascii="宋体" w:eastAsia="宋体" w:hAnsi="宋体" w:hint="eastAsia"/>
        </w:rPr>
        <w:t>乖就带你去打针”等让患儿对医生及医院产生恐惧心理的话语，便于青光眼的长期随访。</w:t>
      </w:r>
    </w:p>
    <w:p w14:paraId="60EC4477" w14:textId="77777777" w:rsidR="0009453B" w:rsidRPr="009C4524" w:rsidRDefault="0009453B" w:rsidP="00893A8C">
      <w:pPr>
        <w:jc w:val="left"/>
        <w:rPr>
          <w:rFonts w:ascii="宋体" w:eastAsia="宋体" w:hAnsi="宋体"/>
        </w:rPr>
      </w:pPr>
    </w:p>
    <w:p w14:paraId="46EF29B9" w14:textId="7A10D653" w:rsidR="0009453B" w:rsidRPr="009C4524" w:rsidRDefault="0009453B" w:rsidP="00893A8C">
      <w:pPr>
        <w:jc w:val="left"/>
        <w:rPr>
          <w:rFonts w:ascii="宋体" w:eastAsia="宋体" w:hAnsi="宋体"/>
          <w:color w:val="FF0000"/>
        </w:rPr>
      </w:pPr>
      <w:r w:rsidRPr="009C4524">
        <w:rPr>
          <w:rFonts w:ascii="宋体" w:eastAsia="宋体" w:hAnsi="宋体" w:hint="eastAsia"/>
          <w:color w:val="FF0000"/>
          <w:highlight w:val="yellow"/>
        </w:rPr>
        <w:t>失明</w:t>
      </w:r>
    </w:p>
    <w:p w14:paraId="72FB14E0" w14:textId="75A85E71" w:rsidR="0009453B" w:rsidRPr="009C4524" w:rsidRDefault="0009453B" w:rsidP="00893A8C">
      <w:pPr>
        <w:jc w:val="left"/>
        <w:rPr>
          <w:rFonts w:ascii="宋体" w:eastAsia="宋体" w:hAnsi="宋体"/>
        </w:rPr>
      </w:pPr>
      <w:r w:rsidRPr="009C4524">
        <w:rPr>
          <w:rFonts w:ascii="宋体" w:eastAsia="宋体" w:hAnsi="宋体" w:hint="eastAsia"/>
        </w:rPr>
        <w:t>青光眼是一种致盲眼病，但只要早期发现、积极干预、按时用药，大多数患者都能终身保持有用的视功能。</w:t>
      </w:r>
    </w:p>
    <w:p w14:paraId="6202C1EC" w14:textId="3D930496" w:rsidR="006A6B8D" w:rsidRPr="009C4524" w:rsidRDefault="006A6B8D" w:rsidP="00893A8C">
      <w:pPr>
        <w:jc w:val="left"/>
        <w:rPr>
          <w:rFonts w:ascii="宋体" w:eastAsia="宋体" w:hAnsi="宋体"/>
        </w:rPr>
      </w:pPr>
    </w:p>
    <w:p w14:paraId="1ED65819" w14:textId="12C06671" w:rsidR="006A6B8D" w:rsidRPr="009C4524" w:rsidRDefault="0009453B" w:rsidP="00893A8C">
      <w:pPr>
        <w:jc w:val="left"/>
        <w:rPr>
          <w:rFonts w:ascii="宋体" w:eastAsia="宋体" w:hAnsi="宋体"/>
          <w:color w:val="FF0000"/>
        </w:rPr>
      </w:pPr>
      <w:r w:rsidRPr="009C4524">
        <w:rPr>
          <w:rFonts w:ascii="宋体" w:eastAsia="宋体" w:hAnsi="宋体" w:hint="eastAsia"/>
          <w:color w:val="FF0000"/>
          <w:highlight w:val="yellow"/>
        </w:rPr>
        <w:lastRenderedPageBreak/>
        <w:t>就诊资料</w:t>
      </w:r>
    </w:p>
    <w:p w14:paraId="7A26A97B" w14:textId="7841A939" w:rsidR="0009453B" w:rsidRPr="009C4524" w:rsidRDefault="0009453B" w:rsidP="00893A8C">
      <w:pPr>
        <w:jc w:val="left"/>
        <w:rPr>
          <w:rFonts w:ascii="宋体" w:eastAsia="宋体" w:hAnsi="宋体"/>
        </w:rPr>
      </w:pPr>
      <w:r w:rsidRPr="009C4524">
        <w:rPr>
          <w:rFonts w:ascii="宋体" w:eastAsia="宋体" w:hAnsi="宋体" w:hint="eastAsia"/>
        </w:rPr>
        <w:t>青光眼患者病情持续终身，就诊记录及检查报告较多，每次就诊时请携带以往所有就诊资料，包括检查报告、门诊病历、住院病历，并按时间顺序整理，可以将相同日期的检查装订在一起，或使用收纳</w:t>
      </w:r>
      <w:proofErr w:type="gramStart"/>
      <w:r w:rsidRPr="009C4524">
        <w:rPr>
          <w:rFonts w:ascii="宋体" w:eastAsia="宋体" w:hAnsi="宋体" w:hint="eastAsia"/>
        </w:rPr>
        <w:t>册</w:t>
      </w:r>
      <w:proofErr w:type="gramEnd"/>
      <w:r w:rsidRPr="009C4524">
        <w:rPr>
          <w:rFonts w:ascii="宋体" w:eastAsia="宋体" w:hAnsi="宋体" w:hint="eastAsia"/>
        </w:rPr>
        <w:t>整理收纳检查报告，以便医生查看，从而对病情做出更准确的判断。</w:t>
      </w:r>
    </w:p>
    <w:p w14:paraId="0A05F4C9" w14:textId="73299D27" w:rsidR="0009453B" w:rsidRPr="009C4524" w:rsidRDefault="0009453B" w:rsidP="00893A8C">
      <w:pPr>
        <w:jc w:val="left"/>
        <w:rPr>
          <w:rFonts w:ascii="宋体" w:eastAsia="宋体" w:hAnsi="宋体"/>
        </w:rPr>
      </w:pPr>
      <w:r w:rsidRPr="009C4524">
        <w:rPr>
          <w:rFonts w:ascii="宋体" w:eastAsia="宋体" w:hAnsi="宋体" w:hint="eastAsia"/>
        </w:rPr>
        <w:t>建议患者建立青光眼电子档案，使用青之助储存每次的就诊记录，确保既往病历不丢失，便于医生查看。</w:t>
      </w:r>
    </w:p>
    <w:p w14:paraId="69B50EB9" w14:textId="3A4A2C68" w:rsidR="006A6B8D" w:rsidRPr="009C4524" w:rsidRDefault="006A6B8D" w:rsidP="00893A8C">
      <w:pPr>
        <w:jc w:val="left"/>
        <w:rPr>
          <w:rFonts w:ascii="宋体" w:eastAsia="宋体" w:hAnsi="宋体"/>
        </w:rPr>
      </w:pPr>
    </w:p>
    <w:p w14:paraId="4A9665BC" w14:textId="0BD8CC09" w:rsidR="006A6B8D" w:rsidRPr="009C4524" w:rsidRDefault="0009453B" w:rsidP="00893A8C">
      <w:pPr>
        <w:jc w:val="left"/>
        <w:rPr>
          <w:rFonts w:ascii="宋体" w:eastAsia="宋体" w:hAnsi="宋体"/>
          <w:color w:val="FF0000"/>
        </w:rPr>
      </w:pPr>
      <w:r w:rsidRPr="009C4524">
        <w:rPr>
          <w:rFonts w:ascii="宋体" w:eastAsia="宋体" w:hAnsi="宋体" w:hint="eastAsia"/>
          <w:color w:val="FF0000"/>
          <w:highlight w:val="yellow"/>
        </w:rPr>
        <w:t>生活建议</w:t>
      </w:r>
    </w:p>
    <w:p w14:paraId="2DE509A9" w14:textId="77777777" w:rsidR="006A6B8D" w:rsidRPr="009C4524" w:rsidRDefault="006A6B8D" w:rsidP="00893A8C">
      <w:pPr>
        <w:jc w:val="left"/>
        <w:rPr>
          <w:rFonts w:ascii="宋体" w:eastAsia="宋体" w:hAnsi="宋体"/>
        </w:rPr>
      </w:pPr>
      <w:r w:rsidRPr="009C4524">
        <w:rPr>
          <w:rFonts w:ascii="宋体" w:eastAsia="宋体" w:hAnsi="宋体" w:hint="eastAsia"/>
        </w:rPr>
        <w:t>1、青光眼需终身治疗，需要规律用药</w:t>
      </w:r>
    </w:p>
    <w:p w14:paraId="46B06A37" w14:textId="1EE2CC34" w:rsidR="006A6B8D" w:rsidRPr="009C4524" w:rsidDel="002F7803" w:rsidRDefault="006A6B8D" w:rsidP="00893A8C">
      <w:pPr>
        <w:widowControl/>
        <w:ind w:firstLine="420"/>
        <w:jc w:val="left"/>
        <w:rPr>
          <w:del w:id="56" w:author="Wu Yue" w:date="2023-03-14T18:43:00Z"/>
          <w:rFonts w:ascii="宋体" w:eastAsia="宋体" w:hAnsi="宋体"/>
        </w:rPr>
      </w:pPr>
      <w:del w:id="57" w:author="Wu Yue" w:date="2023-03-14T18:43:00Z">
        <w:r w:rsidRPr="009C4524" w:rsidDel="002F7803">
          <w:rPr>
            <w:rFonts w:ascii="宋体" w:eastAsia="宋体" w:hAnsi="宋体" w:hint="eastAsia"/>
          </w:rPr>
          <w:delText>降低眼压是目前治疗青光眼最有效的靶点，主要通过药物（滴眼液为主）、激光和手术等方法实现。</w:delText>
        </w:r>
      </w:del>
    </w:p>
    <w:p w14:paraId="78E7A74E" w14:textId="62B22584" w:rsidR="006A6B8D" w:rsidRPr="009C4524" w:rsidDel="002F7803" w:rsidRDefault="006A6B8D" w:rsidP="00893A8C">
      <w:pPr>
        <w:widowControl/>
        <w:ind w:firstLine="420"/>
        <w:jc w:val="left"/>
        <w:rPr>
          <w:del w:id="58" w:author="Wu Yue" w:date="2023-03-14T18:43:00Z"/>
          <w:rFonts w:ascii="宋体" w:eastAsia="宋体" w:hAnsi="宋体"/>
        </w:rPr>
      </w:pPr>
      <w:del w:id="59" w:author="Wu Yue" w:date="2023-03-14T18:43:00Z">
        <w:r w:rsidRPr="009C4524" w:rsidDel="002F7803">
          <w:rPr>
            <w:rFonts w:ascii="宋体" w:eastAsia="宋体" w:hAnsi="宋体" w:hint="eastAsia"/>
          </w:rPr>
          <w:delText>对于用药的患者，必须严格遵照医嘱每天按时、按次点药，一种药也不能少，一次也不能落，这样才能有效降低眼压，并让医生充分评估用药的效果。</w:delText>
        </w:r>
      </w:del>
    </w:p>
    <w:p w14:paraId="6A0A47AE" w14:textId="77777777" w:rsidR="006A6B8D" w:rsidRPr="009C4524" w:rsidRDefault="006A6B8D" w:rsidP="00893A8C">
      <w:pPr>
        <w:pStyle w:val="a3"/>
        <w:widowControl/>
        <w:ind w:left="360"/>
        <w:jc w:val="left"/>
        <w:rPr>
          <w:rFonts w:ascii="宋体" w:eastAsia="宋体" w:hAnsi="宋体"/>
        </w:rPr>
      </w:pPr>
    </w:p>
    <w:p w14:paraId="276CD13A" w14:textId="77777777" w:rsidR="006A6B8D" w:rsidRPr="009C4524" w:rsidRDefault="006A6B8D" w:rsidP="00893A8C">
      <w:pPr>
        <w:widowControl/>
        <w:jc w:val="left"/>
        <w:rPr>
          <w:rFonts w:ascii="宋体" w:eastAsia="宋体" w:hAnsi="宋体"/>
        </w:rPr>
      </w:pPr>
      <w:r w:rsidRPr="009C4524">
        <w:rPr>
          <w:rFonts w:ascii="宋体" w:eastAsia="宋体" w:hAnsi="宋体" w:hint="eastAsia"/>
        </w:rPr>
        <w:t>2、治疗并非一劳永逸，牢记定期复查</w:t>
      </w:r>
    </w:p>
    <w:p w14:paraId="14A370F2" w14:textId="6CD3BF23" w:rsidR="006A6B8D" w:rsidRPr="009C4524" w:rsidDel="002F7803" w:rsidRDefault="006A6B8D" w:rsidP="00893A8C">
      <w:pPr>
        <w:widowControl/>
        <w:ind w:firstLineChars="200" w:firstLine="420"/>
        <w:jc w:val="left"/>
        <w:rPr>
          <w:del w:id="60" w:author="Wu Yue" w:date="2023-03-14T18:44:00Z"/>
          <w:rFonts w:ascii="宋体" w:eastAsia="宋体" w:hAnsi="宋体"/>
        </w:rPr>
      </w:pPr>
      <w:del w:id="61" w:author="Wu Yue" w:date="2023-03-14T18:44:00Z">
        <w:r w:rsidRPr="009C4524" w:rsidDel="002F7803">
          <w:rPr>
            <w:rFonts w:ascii="宋体" w:eastAsia="宋体" w:hAnsi="宋体" w:hint="eastAsia"/>
          </w:rPr>
          <w:delText>无论是使用眼药水，还是选择手术，青光眼的治疗都不是一劳永逸的。即使患者自觉没有症状，也需要按照医嘱定期复诊。对于用药的患者，医生会根据实际情况，合理调整调整药物，既发挥最大的效果，又尽量减少长期用药的副作用；对于手术的患者，定期的随访更是维持治疗效果的关键。</w:delText>
        </w:r>
      </w:del>
    </w:p>
    <w:p w14:paraId="5D30A358" w14:textId="083A9411" w:rsidR="006A6B8D" w:rsidRPr="009C4524" w:rsidDel="002F7803" w:rsidRDefault="006A6B8D" w:rsidP="00893A8C">
      <w:pPr>
        <w:widowControl/>
        <w:ind w:firstLineChars="200" w:firstLine="420"/>
        <w:jc w:val="left"/>
        <w:rPr>
          <w:del w:id="62" w:author="Wu Yue" w:date="2023-03-14T18:44:00Z"/>
          <w:rFonts w:ascii="宋体" w:eastAsia="宋体" w:hAnsi="宋体"/>
        </w:rPr>
      </w:pPr>
      <w:del w:id="63" w:author="Wu Yue" w:date="2023-03-14T18:44:00Z">
        <w:r w:rsidRPr="009C4524" w:rsidDel="002F7803">
          <w:rPr>
            <w:rFonts w:ascii="宋体" w:eastAsia="宋体" w:hAnsi="宋体" w:hint="eastAsia"/>
          </w:rPr>
          <w:delText>在平稳期，患者可每月测量一次眼压、视力，每年进行1-</w:delText>
        </w:r>
        <w:r w:rsidRPr="009C4524" w:rsidDel="002F7803">
          <w:rPr>
            <w:rFonts w:ascii="宋体" w:eastAsia="宋体" w:hAnsi="宋体"/>
          </w:rPr>
          <w:delText>2</w:delText>
        </w:r>
        <w:r w:rsidRPr="009C4524" w:rsidDel="002F7803">
          <w:rPr>
            <w:rFonts w:ascii="宋体" w:eastAsia="宋体" w:hAnsi="宋体" w:hint="eastAsia"/>
          </w:rPr>
          <w:delText>次视野、</w:delText>
        </w:r>
        <w:r w:rsidRPr="009C4524" w:rsidDel="002F7803">
          <w:rPr>
            <w:rFonts w:ascii="宋体" w:eastAsia="宋体" w:hAnsi="宋体"/>
          </w:rPr>
          <w:delText>视网膜纤维层厚度检查</w:delText>
        </w:r>
        <w:r w:rsidRPr="009C4524" w:rsidDel="002F7803">
          <w:rPr>
            <w:rFonts w:ascii="宋体" w:eastAsia="宋体" w:hAnsi="宋体" w:hint="eastAsia"/>
          </w:rPr>
          <w:delText>。如自觉眼部不适或检查发现疾病进展，更要及时就诊，合理调整治疗方案。</w:delText>
        </w:r>
      </w:del>
    </w:p>
    <w:p w14:paraId="2DF73FFC" w14:textId="77777777" w:rsidR="006A6B8D" w:rsidRPr="009C4524" w:rsidRDefault="006A6B8D" w:rsidP="00893A8C">
      <w:pPr>
        <w:widowControl/>
        <w:jc w:val="left"/>
        <w:rPr>
          <w:rFonts w:ascii="宋体" w:eastAsia="宋体" w:hAnsi="宋体"/>
        </w:rPr>
      </w:pPr>
    </w:p>
    <w:p w14:paraId="015E784C" w14:textId="77777777" w:rsidR="006A6B8D" w:rsidRPr="009C4524" w:rsidRDefault="006A6B8D" w:rsidP="00893A8C">
      <w:pPr>
        <w:widowControl/>
        <w:jc w:val="left"/>
        <w:rPr>
          <w:rFonts w:ascii="宋体" w:eastAsia="宋体" w:hAnsi="宋体"/>
        </w:rPr>
      </w:pPr>
      <w:r w:rsidRPr="009C4524">
        <w:rPr>
          <w:rFonts w:ascii="宋体" w:eastAsia="宋体" w:hAnsi="宋体" w:hint="eastAsia"/>
        </w:rPr>
        <w:t>3、建立</w:t>
      </w:r>
      <w:proofErr w:type="gramStart"/>
      <w:r w:rsidRPr="009C4524">
        <w:rPr>
          <w:rFonts w:ascii="宋体" w:eastAsia="宋体" w:hAnsi="宋体" w:hint="eastAsia"/>
        </w:rPr>
        <w:t>眼健康</w:t>
      </w:r>
      <w:proofErr w:type="gramEnd"/>
      <w:r w:rsidRPr="009C4524">
        <w:rPr>
          <w:rFonts w:ascii="宋体" w:eastAsia="宋体" w:hAnsi="宋体" w:hint="eastAsia"/>
        </w:rPr>
        <w:t>档案，对病情变化了然于心</w:t>
      </w:r>
    </w:p>
    <w:p w14:paraId="2039B59B" w14:textId="53A816B6" w:rsidR="006A6B8D" w:rsidRPr="009C4524" w:rsidRDefault="006A6B8D" w:rsidP="00893A8C">
      <w:pPr>
        <w:widowControl/>
        <w:jc w:val="left"/>
        <w:rPr>
          <w:rFonts w:ascii="宋体" w:eastAsia="宋体" w:hAnsi="宋体"/>
        </w:rPr>
      </w:pPr>
      <w:r w:rsidRPr="009C4524">
        <w:rPr>
          <w:rFonts w:ascii="宋体" w:eastAsia="宋体" w:hAnsi="宋体" w:hint="eastAsia"/>
        </w:rPr>
        <w:t xml:space="preserve"> </w:t>
      </w:r>
      <w:r w:rsidRPr="009C4524">
        <w:rPr>
          <w:rFonts w:ascii="宋体" w:eastAsia="宋体" w:hAnsi="宋体"/>
        </w:rPr>
        <w:t xml:space="preserve">  </w:t>
      </w:r>
      <w:del w:id="64" w:author="Wu Yue" w:date="2023-03-14T18:44:00Z">
        <w:r w:rsidRPr="009C4524" w:rsidDel="002F7803">
          <w:rPr>
            <w:rFonts w:ascii="宋体" w:eastAsia="宋体" w:hAnsi="宋体"/>
          </w:rPr>
          <w:delText xml:space="preserve"> </w:delText>
        </w:r>
        <w:r w:rsidRPr="009C4524" w:rsidDel="002F7803">
          <w:rPr>
            <w:rFonts w:ascii="宋体" w:eastAsia="宋体" w:hAnsi="宋体" w:hint="eastAsia"/>
          </w:rPr>
          <w:delText>青光眼患者的就诊资料繁多，容易遗失且不便于整理，这对于病情管理非常不利，建议每位青光眼患者建立电子档案保存自己的病情原始资料，汇总病情变化信息，便于医生和自己对疾病的变化了然于心。</w:delText>
        </w:r>
      </w:del>
      <w:r w:rsidR="0009453B" w:rsidRPr="009C4524">
        <w:rPr>
          <w:rFonts w:ascii="宋体" w:eastAsia="宋体" w:hAnsi="宋体" w:hint="eastAsia"/>
        </w:rPr>
        <w:t>推荐使用“青之助”。</w:t>
      </w:r>
    </w:p>
    <w:p w14:paraId="60F8C56A" w14:textId="77777777" w:rsidR="006A6B8D" w:rsidRPr="009C4524" w:rsidRDefault="006A6B8D" w:rsidP="00893A8C">
      <w:pPr>
        <w:widowControl/>
        <w:jc w:val="left"/>
        <w:rPr>
          <w:rFonts w:ascii="宋体" w:eastAsia="宋体" w:hAnsi="宋体"/>
        </w:rPr>
      </w:pPr>
    </w:p>
    <w:p w14:paraId="42BA4B23" w14:textId="77777777" w:rsidR="006A6B8D" w:rsidRPr="009C4524" w:rsidRDefault="006A6B8D" w:rsidP="00893A8C">
      <w:pPr>
        <w:widowControl/>
        <w:jc w:val="left"/>
        <w:rPr>
          <w:rFonts w:ascii="宋体" w:eastAsia="宋体" w:hAnsi="宋体"/>
        </w:rPr>
      </w:pPr>
      <w:r w:rsidRPr="009C4524">
        <w:rPr>
          <w:rFonts w:ascii="宋体" w:eastAsia="宋体" w:hAnsi="宋体"/>
        </w:rPr>
        <w:t>4</w:t>
      </w:r>
      <w:r w:rsidRPr="009C4524">
        <w:rPr>
          <w:rFonts w:ascii="宋体" w:eastAsia="宋体" w:hAnsi="宋体" w:hint="eastAsia"/>
        </w:rPr>
        <w:t>、保持良好的身体状态</w:t>
      </w:r>
    </w:p>
    <w:p w14:paraId="7FE154C7" w14:textId="1F39EA4E" w:rsidR="006A6B8D" w:rsidRPr="009C4524" w:rsidRDefault="006A6B8D" w:rsidP="00893A8C">
      <w:pPr>
        <w:widowControl/>
        <w:ind w:firstLineChars="200" w:firstLine="420"/>
        <w:jc w:val="left"/>
        <w:rPr>
          <w:rFonts w:ascii="宋体" w:eastAsia="宋体" w:hAnsi="宋体"/>
        </w:rPr>
      </w:pPr>
      <w:del w:id="65" w:author="Wu Yue" w:date="2023-03-14T18:44:00Z">
        <w:r w:rsidRPr="009C4524" w:rsidDel="002F7803">
          <w:rPr>
            <w:rFonts w:ascii="宋体" w:eastAsia="宋体" w:hAnsi="宋体" w:hint="eastAsia"/>
          </w:rPr>
          <w:delText>降低眼压只是青光眼治疗的一方面，更重要的是患者自己要保持健康的生活习惯、愉悦的心情。适当有氧运动、多吃新鲜的水果蔬菜、避免疲劳用眼，这些都是青光眼患者避免失明的制胜法宝。另外，如果患者同时患有高血压、高血脂、糖尿病、血管硬化等全身疾病，需要积极治疗，避免这些疾病加重青光眼损伤。</w:delText>
        </w:r>
      </w:del>
    </w:p>
    <w:p w14:paraId="3A0029BF" w14:textId="482012B5" w:rsidR="006A6B8D" w:rsidRPr="009C4524" w:rsidRDefault="006A6B8D" w:rsidP="00893A8C">
      <w:pPr>
        <w:jc w:val="left"/>
        <w:rPr>
          <w:rFonts w:ascii="宋体" w:eastAsia="宋体" w:hAnsi="宋体"/>
        </w:rPr>
      </w:pPr>
    </w:p>
    <w:p w14:paraId="117A89D1" w14:textId="2505C529" w:rsidR="0041100F" w:rsidRPr="009C4524" w:rsidRDefault="0041100F" w:rsidP="00893A8C">
      <w:pPr>
        <w:jc w:val="left"/>
        <w:rPr>
          <w:rFonts w:ascii="宋体" w:eastAsia="宋体" w:hAnsi="宋体"/>
          <w:color w:val="FF0000"/>
        </w:rPr>
      </w:pPr>
      <w:r w:rsidRPr="009C4524">
        <w:rPr>
          <w:rFonts w:ascii="宋体" w:eastAsia="宋体" w:hAnsi="宋体" w:hint="eastAsia"/>
          <w:color w:val="FF0000"/>
          <w:highlight w:val="yellow"/>
        </w:rPr>
        <w:t>饮食</w:t>
      </w:r>
    </w:p>
    <w:p w14:paraId="1C7D1CAD" w14:textId="72F0F4D0" w:rsidR="006A6B8D" w:rsidRPr="009C4524" w:rsidDel="002F7803" w:rsidRDefault="006A6B8D" w:rsidP="00893A8C">
      <w:pPr>
        <w:pStyle w:val="a3"/>
        <w:numPr>
          <w:ilvl w:val="0"/>
          <w:numId w:val="2"/>
        </w:numPr>
        <w:ind w:firstLineChars="0"/>
        <w:jc w:val="left"/>
        <w:rPr>
          <w:del w:id="66" w:author="Wu Yue" w:date="2023-03-14T18:45:00Z"/>
          <w:rFonts w:ascii="宋体" w:eastAsia="宋体" w:hAnsi="宋体"/>
        </w:rPr>
      </w:pPr>
      <w:del w:id="67" w:author="Wu Yue" w:date="2023-03-14T18:45:00Z">
        <w:r w:rsidRPr="009C4524" w:rsidDel="002F7803">
          <w:rPr>
            <w:rFonts w:ascii="宋体" w:eastAsia="宋体" w:hAnsi="宋体" w:hint="eastAsia"/>
          </w:rPr>
          <w:delText>均衡膳食最重要</w:delText>
        </w:r>
      </w:del>
    </w:p>
    <w:p w14:paraId="06C1D94A" w14:textId="4FB03EA2" w:rsidR="006A6B8D" w:rsidRPr="009C4524" w:rsidDel="002F7803" w:rsidRDefault="006A6B8D" w:rsidP="00893A8C">
      <w:pPr>
        <w:ind w:firstLineChars="200" w:firstLine="420"/>
        <w:jc w:val="left"/>
        <w:rPr>
          <w:del w:id="68" w:author="Wu Yue" w:date="2023-03-14T18:45:00Z"/>
          <w:rFonts w:ascii="宋体" w:eastAsia="宋体" w:hAnsi="宋体"/>
        </w:rPr>
      </w:pPr>
      <w:del w:id="69" w:author="Wu Yue" w:date="2023-03-14T18:45:00Z">
        <w:r w:rsidRPr="009C4524" w:rsidDel="002F7803">
          <w:rPr>
            <w:rFonts w:ascii="宋体" w:eastAsia="宋体" w:hAnsi="宋体" w:hint="eastAsia"/>
          </w:rPr>
          <w:delText>青光眼不像高血压、糖尿病、痛风等疾病那样需要对饮食有严格的限制。对于青光眼患者来说，最重要的是健康均衡饮食。根据《中国居民膳食指南（</w:delText>
        </w:r>
        <w:r w:rsidRPr="009C4524" w:rsidDel="002F7803">
          <w:rPr>
            <w:rFonts w:ascii="宋体" w:eastAsia="宋体" w:hAnsi="宋体"/>
          </w:rPr>
          <w:delText>2022）》</w:delText>
        </w:r>
        <w:r w:rsidRPr="009C4524" w:rsidDel="002F7803">
          <w:rPr>
            <w:rFonts w:ascii="宋体" w:eastAsia="宋体" w:hAnsi="宋体" w:hint="eastAsia"/>
          </w:rPr>
          <w:delText>的推荐，每天的膳食应包括谷薯类，蔬菜、水果，畜、禽、鱼、蛋、奶和豆类食物，争取做到“食物多样，合理搭配”。应保证每天摄入新鲜蔬菜不少于</w:delText>
        </w:r>
        <w:r w:rsidRPr="009C4524" w:rsidDel="002F7803">
          <w:rPr>
            <w:rFonts w:ascii="宋体" w:eastAsia="宋体" w:hAnsi="宋体"/>
          </w:rPr>
          <w:delText>300g</w:delText>
        </w:r>
        <w:r w:rsidRPr="009C4524" w:rsidDel="002F7803">
          <w:rPr>
            <w:rFonts w:ascii="宋体" w:eastAsia="宋体" w:hAnsi="宋体" w:hint="eastAsia"/>
          </w:rPr>
          <w:delText>，鱼、禽、蛋、肉等富含蛋白质的食物约</w:delText>
        </w:r>
        <w:r w:rsidRPr="009C4524" w:rsidDel="002F7803">
          <w:rPr>
            <w:rFonts w:ascii="宋体" w:eastAsia="宋体" w:hAnsi="宋体"/>
          </w:rPr>
          <w:delText>120～200g</w:delText>
        </w:r>
        <w:r w:rsidRPr="009C4524" w:rsidDel="002F7803">
          <w:rPr>
            <w:rFonts w:ascii="宋体" w:eastAsia="宋体" w:hAnsi="宋体" w:hint="eastAsia"/>
          </w:rPr>
          <w:delText>。</w:delText>
        </w:r>
      </w:del>
    </w:p>
    <w:p w14:paraId="4E59D020" w14:textId="6786FDDE" w:rsidR="006A6B8D" w:rsidRPr="009C4524" w:rsidDel="002F7803" w:rsidRDefault="006A6B8D" w:rsidP="00893A8C">
      <w:pPr>
        <w:jc w:val="left"/>
        <w:rPr>
          <w:del w:id="70" w:author="Wu Yue" w:date="2023-03-14T18:45:00Z"/>
          <w:rFonts w:ascii="宋体" w:eastAsia="宋体" w:hAnsi="宋体"/>
        </w:rPr>
      </w:pPr>
      <w:del w:id="71" w:author="Wu Yue" w:date="2023-03-14T18:45:00Z">
        <w:r w:rsidRPr="009C4524" w:rsidDel="002F7803">
          <w:rPr>
            <w:rFonts w:ascii="宋体" w:eastAsia="宋体" w:hAnsi="宋体" w:hint="eastAsia"/>
          </w:rPr>
          <w:delText>2、一些食物有益处</w:delText>
        </w:r>
      </w:del>
    </w:p>
    <w:p w14:paraId="6692444C" w14:textId="0BA38F59" w:rsidR="006A6B8D" w:rsidRPr="009C4524" w:rsidDel="002F7803" w:rsidRDefault="006A6B8D" w:rsidP="00893A8C">
      <w:pPr>
        <w:ind w:firstLineChars="200" w:firstLine="420"/>
        <w:jc w:val="left"/>
        <w:rPr>
          <w:del w:id="72" w:author="Wu Yue" w:date="2023-03-14T18:45:00Z"/>
          <w:rFonts w:ascii="宋体" w:eastAsia="宋体" w:hAnsi="宋体"/>
        </w:rPr>
      </w:pPr>
      <w:del w:id="73" w:author="Wu Yue" w:date="2023-03-14T18:45:00Z">
        <w:r w:rsidRPr="009C4524" w:rsidDel="002F7803">
          <w:rPr>
            <w:rFonts w:ascii="宋体" w:eastAsia="宋体" w:hAnsi="宋体" w:hint="eastAsia"/>
          </w:rPr>
          <w:delText>在定期就医、规范用药的基础上，适量补充一些食物可对青光眼患者起到有益作用。</w:delText>
        </w:r>
      </w:del>
    </w:p>
    <w:p w14:paraId="14530E4C" w14:textId="2BFB0342" w:rsidR="006A6B8D" w:rsidRPr="009C4524" w:rsidDel="002F7803" w:rsidRDefault="006A6B8D" w:rsidP="00893A8C">
      <w:pPr>
        <w:jc w:val="left"/>
        <w:rPr>
          <w:del w:id="74" w:author="Wu Yue" w:date="2023-03-14T18:45:00Z"/>
          <w:rFonts w:ascii="宋体" w:eastAsia="宋体" w:hAnsi="宋体"/>
        </w:rPr>
      </w:pPr>
      <w:del w:id="75" w:author="Wu Yue" w:date="2023-03-14T18:45:00Z">
        <w:r w:rsidRPr="009C4524" w:rsidDel="002F7803">
          <w:rPr>
            <w:rFonts w:ascii="宋体" w:eastAsia="宋体" w:hAnsi="宋体" w:hint="eastAsia"/>
          </w:rPr>
          <w:delText>（1）蜂蜜：可促进房水排出，降低眼压，还可润肠通便，以防止用力排便造成的眼压升</w:delText>
        </w:r>
        <w:r w:rsidRPr="009C4524" w:rsidDel="002F7803">
          <w:rPr>
            <w:rFonts w:ascii="宋体" w:eastAsia="宋体" w:hAnsi="宋体" w:hint="eastAsia"/>
          </w:rPr>
          <w:lastRenderedPageBreak/>
          <w:delText>高。</w:delText>
        </w:r>
      </w:del>
    </w:p>
    <w:p w14:paraId="515848A8" w14:textId="65337F8B" w:rsidR="006A6B8D" w:rsidRPr="009C4524" w:rsidDel="002F7803" w:rsidRDefault="006A6B8D" w:rsidP="00893A8C">
      <w:pPr>
        <w:jc w:val="left"/>
        <w:rPr>
          <w:del w:id="76" w:author="Wu Yue" w:date="2023-03-14T18:45:00Z"/>
          <w:rFonts w:ascii="宋体" w:eastAsia="宋体" w:hAnsi="宋体"/>
        </w:rPr>
      </w:pPr>
      <w:del w:id="77" w:author="Wu Yue" w:date="2023-03-14T18:45:00Z">
        <w:r w:rsidRPr="009C4524" w:rsidDel="002F7803">
          <w:rPr>
            <w:rFonts w:ascii="宋体" w:eastAsia="宋体" w:hAnsi="宋体" w:hint="eastAsia"/>
          </w:rPr>
          <w:delText>（2）绿叶</w:delText>
        </w:r>
        <w:r w:rsidRPr="009C4524" w:rsidDel="002F7803">
          <w:rPr>
            <w:rFonts w:ascii="宋体" w:eastAsia="宋体" w:hAnsi="宋体"/>
          </w:rPr>
          <w:delText>蔬菜和水果</w:delText>
        </w:r>
        <w:r w:rsidRPr="009C4524" w:rsidDel="002F7803">
          <w:rPr>
            <w:rFonts w:ascii="宋体" w:eastAsia="宋体" w:hAnsi="宋体" w:hint="eastAsia"/>
          </w:rPr>
          <w:delText>：其中丰富的</w:delText>
        </w:r>
        <w:r w:rsidRPr="009C4524" w:rsidDel="002F7803">
          <w:rPr>
            <w:rFonts w:ascii="宋体" w:eastAsia="宋体" w:hAnsi="宋体"/>
          </w:rPr>
          <w:delText>维生素A和维生素C</w:delText>
        </w:r>
        <w:r w:rsidRPr="009C4524" w:rsidDel="002F7803">
          <w:rPr>
            <w:rFonts w:ascii="宋体" w:eastAsia="宋体" w:hAnsi="宋体" w:hint="eastAsia"/>
          </w:rPr>
          <w:delText>可对视神经起到保护作用，还可降低患青光眼的风险。同时它们富含纤维素，可促进肠蠕动，起到通便的作用。</w:delText>
        </w:r>
      </w:del>
    </w:p>
    <w:p w14:paraId="42E84712" w14:textId="6FE754B4" w:rsidR="006A6B8D" w:rsidRPr="009C4524" w:rsidDel="002F7803" w:rsidRDefault="006A6B8D" w:rsidP="00893A8C">
      <w:pPr>
        <w:jc w:val="left"/>
        <w:rPr>
          <w:del w:id="78" w:author="Wu Yue" w:date="2023-03-14T18:45:00Z"/>
          <w:rFonts w:ascii="宋体" w:eastAsia="宋体" w:hAnsi="宋体"/>
        </w:rPr>
      </w:pPr>
      <w:del w:id="79" w:author="Wu Yue" w:date="2023-03-14T18:45:00Z">
        <w:r w:rsidRPr="009C4524" w:rsidDel="002F7803">
          <w:rPr>
            <w:rFonts w:ascii="宋体" w:eastAsia="宋体" w:hAnsi="宋体" w:hint="eastAsia"/>
          </w:rPr>
          <w:delText>（3）B族维生素：动物内脏、瘦肉、粗粮等食物中富含的B族维生素对视神经有保护作用。</w:delText>
        </w:r>
      </w:del>
    </w:p>
    <w:p w14:paraId="63FB68E9" w14:textId="49A9D887" w:rsidR="006A6B8D" w:rsidRPr="009C4524" w:rsidDel="002F7803" w:rsidRDefault="006A6B8D" w:rsidP="00893A8C">
      <w:pPr>
        <w:jc w:val="left"/>
        <w:rPr>
          <w:del w:id="80" w:author="Wu Yue" w:date="2023-03-14T18:45:00Z"/>
          <w:rFonts w:ascii="宋体" w:eastAsia="宋体" w:hAnsi="宋体"/>
        </w:rPr>
      </w:pPr>
      <w:del w:id="81" w:author="Wu Yue" w:date="2023-03-14T18:45:00Z">
        <w:r w:rsidRPr="009C4524" w:rsidDel="002F7803">
          <w:rPr>
            <w:rFonts w:ascii="宋体" w:eastAsia="宋体" w:hAnsi="宋体" w:hint="eastAsia"/>
          </w:rPr>
          <w:delText>（4）银杏叶提取物：可通过抗氧化、调节血流等机制发挥神经保护作用。因此，遵医嘱服用银杏叶提取物可作为青光眼辅助治疗的方法之一。</w:delText>
        </w:r>
        <w:r w:rsidRPr="009C4524" w:rsidDel="002F7803">
          <w:rPr>
            <w:rFonts w:ascii="宋体" w:eastAsia="宋体" w:hAnsi="宋体"/>
          </w:rPr>
          <w:br/>
        </w:r>
        <w:r w:rsidRPr="009C4524" w:rsidDel="002F7803">
          <w:rPr>
            <w:rFonts w:ascii="宋体" w:eastAsia="宋体" w:hAnsi="宋体" w:hint="eastAsia"/>
          </w:rPr>
          <w:delText>（5）类黄酮：类黄酮是一类化合物的总称，其中包括大名鼎鼎的花青素、茶多酚等，有抗氧化、改善血流、保护神经等作用。获得类黄酮的最佳方法是食用各种新鲜蔬果，尤其是蓝莓等浆果，以及绿茶和黑巧克力等食物。</w:delText>
        </w:r>
      </w:del>
    </w:p>
    <w:p w14:paraId="486A8F73" w14:textId="390D2299" w:rsidR="006A6B8D" w:rsidRPr="009C4524" w:rsidDel="002F7803" w:rsidRDefault="006A6B8D" w:rsidP="00893A8C">
      <w:pPr>
        <w:jc w:val="left"/>
        <w:rPr>
          <w:del w:id="82" w:author="Wu Yue" w:date="2023-03-14T18:45:00Z"/>
          <w:rFonts w:ascii="宋体" w:eastAsia="宋体" w:hAnsi="宋体"/>
        </w:rPr>
      </w:pPr>
      <w:del w:id="83" w:author="Wu Yue" w:date="2023-03-14T18:45:00Z">
        <w:r w:rsidRPr="009C4524" w:rsidDel="002F7803">
          <w:rPr>
            <w:rFonts w:ascii="宋体" w:eastAsia="宋体" w:hAnsi="宋体" w:hint="eastAsia"/>
          </w:rPr>
          <w:delText>3、下列饮食及习惯应避免</w:delText>
        </w:r>
      </w:del>
    </w:p>
    <w:p w14:paraId="3B0E07F1" w14:textId="20CB2C86" w:rsidR="006A6B8D" w:rsidRPr="009C4524" w:rsidDel="002F7803" w:rsidRDefault="006A6B8D" w:rsidP="00893A8C">
      <w:pPr>
        <w:ind w:firstLineChars="200" w:firstLine="420"/>
        <w:jc w:val="left"/>
        <w:rPr>
          <w:del w:id="84" w:author="Wu Yue" w:date="2023-03-14T18:45:00Z"/>
          <w:rFonts w:ascii="宋体" w:eastAsia="宋体" w:hAnsi="宋体"/>
        </w:rPr>
      </w:pPr>
      <w:del w:id="85" w:author="Wu Yue" w:date="2023-03-14T18:45:00Z">
        <w:r w:rsidRPr="009C4524" w:rsidDel="002F7803">
          <w:rPr>
            <w:rFonts w:ascii="宋体" w:eastAsia="宋体" w:hAnsi="宋体" w:hint="eastAsia"/>
          </w:rPr>
          <w:delText>对于青光眼患者来说，应牢记切勿暴饮暴食、切勿过量饮酒、切勿过量饮用浓茶咖啡。这些不良饮食习惯不仅可能升高眼压、加重青光眼的视神经损害，还会加重肥胖、糖尿病等代谢性疾病的风险，影响青光眼病情稳定。</w:delText>
        </w:r>
      </w:del>
    </w:p>
    <w:p w14:paraId="339E3DEA" w14:textId="1667FB2D" w:rsidR="006A6B8D" w:rsidRPr="009C4524" w:rsidDel="002F7803" w:rsidRDefault="006A6B8D" w:rsidP="00893A8C">
      <w:pPr>
        <w:jc w:val="left"/>
        <w:rPr>
          <w:del w:id="86" w:author="Wu Yue" w:date="2023-03-14T18:45:00Z"/>
          <w:rFonts w:ascii="宋体" w:eastAsia="宋体" w:hAnsi="宋体"/>
        </w:rPr>
      </w:pPr>
      <w:del w:id="87" w:author="Wu Yue" w:date="2023-03-14T18:45:00Z">
        <w:r w:rsidRPr="009C4524" w:rsidDel="002F7803">
          <w:rPr>
            <w:rFonts w:ascii="宋体" w:eastAsia="宋体" w:hAnsi="宋体"/>
          </w:rPr>
          <w:delText>4</w:delText>
        </w:r>
        <w:r w:rsidRPr="009C4524" w:rsidDel="002F7803">
          <w:rPr>
            <w:rFonts w:ascii="宋体" w:eastAsia="宋体" w:hAnsi="宋体" w:hint="eastAsia"/>
          </w:rPr>
          <w:delText>、术后早期忌大补</w:delText>
        </w:r>
      </w:del>
    </w:p>
    <w:p w14:paraId="58BA04DC" w14:textId="5617D202" w:rsidR="006A6B8D" w:rsidDel="002F7803" w:rsidRDefault="006A6B8D" w:rsidP="00893A8C">
      <w:pPr>
        <w:ind w:firstLineChars="200" w:firstLine="420"/>
        <w:jc w:val="left"/>
        <w:rPr>
          <w:del w:id="88" w:author="Wu Yue" w:date="2023-03-14T18:45:00Z"/>
          <w:rFonts w:ascii="宋体" w:eastAsia="宋体" w:hAnsi="宋体"/>
        </w:rPr>
      </w:pPr>
      <w:del w:id="89" w:author="Wu Yue" w:date="2023-03-14T18:45:00Z">
        <w:r w:rsidRPr="009C4524" w:rsidDel="002F7803">
          <w:rPr>
            <w:rFonts w:ascii="宋体" w:eastAsia="宋体" w:hAnsi="宋体" w:hint="eastAsia"/>
          </w:rPr>
          <w:delText>手术后需要“补补身子”、促进伤口愈合似乎是很多患者的共识，但大多数青光眼手术的本质就是在眼内构建一个“伤口”，使房水流出以降低眼压。如果“伤口”愈合了，手术也就失败了。因此在术后</w:delText>
        </w:r>
        <w:r w:rsidRPr="009C4524" w:rsidDel="002F7803">
          <w:rPr>
            <w:rFonts w:ascii="宋体" w:eastAsia="宋体" w:hAnsi="宋体"/>
          </w:rPr>
          <w:delText>3个月内，</w:delText>
        </w:r>
        <w:r w:rsidRPr="009C4524" w:rsidDel="002F7803">
          <w:rPr>
            <w:rFonts w:ascii="宋体" w:eastAsia="宋体" w:hAnsi="宋体" w:hint="eastAsia"/>
          </w:rPr>
          <w:delText>应避免吃过多的</w:delText>
        </w:r>
        <w:r w:rsidRPr="009C4524" w:rsidDel="002F7803">
          <w:rPr>
            <w:rFonts w:ascii="宋体" w:eastAsia="宋体" w:hAnsi="宋体"/>
          </w:rPr>
          <w:delText>高蛋白食品</w:delText>
        </w:r>
        <w:r w:rsidRPr="009C4524" w:rsidDel="002F7803">
          <w:rPr>
            <w:rFonts w:ascii="宋体" w:eastAsia="宋体" w:hAnsi="宋体" w:hint="eastAsia"/>
          </w:rPr>
          <w:delText>以及</w:delText>
        </w:r>
        <w:r w:rsidRPr="009C4524" w:rsidDel="002F7803">
          <w:rPr>
            <w:rFonts w:ascii="宋体" w:eastAsia="宋体" w:hAnsi="宋体"/>
          </w:rPr>
          <w:delText>促进组织愈合的中药</w:delText>
        </w:r>
        <w:r w:rsidRPr="009C4524" w:rsidDel="002F7803">
          <w:rPr>
            <w:rFonts w:ascii="宋体" w:eastAsia="宋体" w:hAnsi="宋体" w:hint="eastAsia"/>
          </w:rPr>
          <w:delText>。</w:delText>
        </w:r>
        <w:r w:rsidRPr="009C4524" w:rsidDel="002F7803">
          <w:rPr>
            <w:rFonts w:ascii="宋体" w:eastAsia="宋体" w:hAnsi="宋体"/>
          </w:rPr>
          <w:delText>在保证基本营养的前提下，</w:delText>
        </w:r>
        <w:r w:rsidRPr="009C4524" w:rsidDel="002F7803">
          <w:rPr>
            <w:rFonts w:ascii="宋体" w:eastAsia="宋体" w:hAnsi="宋体" w:hint="eastAsia"/>
          </w:rPr>
          <w:delText>饮食应以</w:delText>
        </w:r>
        <w:r w:rsidRPr="009C4524" w:rsidDel="002F7803">
          <w:rPr>
            <w:rFonts w:ascii="宋体" w:eastAsia="宋体" w:hAnsi="宋体"/>
          </w:rPr>
          <w:delText>清淡</w:delText>
        </w:r>
        <w:r w:rsidRPr="009C4524" w:rsidDel="002F7803">
          <w:rPr>
            <w:rFonts w:ascii="宋体" w:eastAsia="宋体" w:hAnsi="宋体" w:hint="eastAsia"/>
          </w:rPr>
          <w:delText>为主</w:delText>
        </w:r>
        <w:r w:rsidRPr="009C4524" w:rsidDel="002F7803">
          <w:rPr>
            <w:rFonts w:ascii="宋体" w:eastAsia="宋体" w:hAnsi="宋体"/>
          </w:rPr>
          <w:delText>。</w:delText>
        </w:r>
      </w:del>
    </w:p>
    <w:p w14:paraId="7D7D8469" w14:textId="4AC757CA" w:rsidR="002F7803" w:rsidRPr="002F7803" w:rsidRDefault="002F7803" w:rsidP="002F7803">
      <w:pPr>
        <w:ind w:firstLineChars="200" w:firstLine="420"/>
        <w:jc w:val="left"/>
        <w:rPr>
          <w:ins w:id="90" w:author="Wu Yue" w:date="2023-03-14T18:45:00Z"/>
          <w:rFonts w:ascii="宋体" w:eastAsia="宋体" w:hAnsi="宋体"/>
        </w:rPr>
      </w:pPr>
      <w:ins w:id="91" w:author="Wu Yue" w:date="2023-03-14T18:46:00Z">
        <w:r>
          <w:rPr>
            <w:rFonts w:ascii="宋体" w:eastAsia="宋体" w:hAnsi="宋体" w:hint="eastAsia"/>
          </w:rPr>
          <w:t>1</w:t>
        </w:r>
        <w:r>
          <w:rPr>
            <w:rFonts w:ascii="宋体" w:eastAsia="宋体" w:hAnsi="宋体"/>
          </w:rPr>
          <w:t>.</w:t>
        </w:r>
      </w:ins>
      <w:ins w:id="92" w:author="Wu Yue" w:date="2023-03-14T18:45:00Z">
        <w:r w:rsidRPr="002F7803">
          <w:rPr>
            <w:rFonts w:ascii="宋体" w:eastAsia="宋体" w:hAnsi="宋体" w:hint="eastAsia"/>
          </w:rPr>
          <w:t>控制盐的摄入：钠盐摄入过多会导致体内水分增加，进而导致眼压升高，加重青光眼的症状。因此，青光眼患者应该控制盐的摄入，避免食用过咸的食品。</w:t>
        </w:r>
      </w:ins>
    </w:p>
    <w:p w14:paraId="534DB31E" w14:textId="77777777" w:rsidR="002F7803" w:rsidRPr="002F7803" w:rsidRDefault="002F7803" w:rsidP="002F7803">
      <w:pPr>
        <w:ind w:firstLineChars="200" w:firstLine="420"/>
        <w:jc w:val="left"/>
        <w:rPr>
          <w:ins w:id="93" w:author="Wu Yue" w:date="2023-03-14T18:45:00Z"/>
          <w:rFonts w:ascii="宋体" w:eastAsia="宋体" w:hAnsi="宋体"/>
        </w:rPr>
      </w:pPr>
    </w:p>
    <w:p w14:paraId="66DD7337" w14:textId="2BB60744" w:rsidR="002F7803" w:rsidRPr="002F7803" w:rsidRDefault="002F7803" w:rsidP="002F7803">
      <w:pPr>
        <w:ind w:firstLineChars="200" w:firstLine="420"/>
        <w:jc w:val="left"/>
        <w:rPr>
          <w:ins w:id="94" w:author="Wu Yue" w:date="2023-03-14T18:45:00Z"/>
          <w:rFonts w:ascii="宋体" w:eastAsia="宋体" w:hAnsi="宋体"/>
        </w:rPr>
      </w:pPr>
      <w:ins w:id="95" w:author="Wu Yue" w:date="2023-03-14T18:46:00Z">
        <w:r>
          <w:rPr>
            <w:rFonts w:ascii="宋体" w:eastAsia="宋体" w:hAnsi="宋体" w:hint="eastAsia"/>
          </w:rPr>
          <w:t>2</w:t>
        </w:r>
        <w:r>
          <w:rPr>
            <w:rFonts w:ascii="宋体" w:eastAsia="宋体" w:hAnsi="宋体"/>
          </w:rPr>
          <w:t>.</w:t>
        </w:r>
      </w:ins>
      <w:ins w:id="96" w:author="Wu Yue" w:date="2023-03-14T18:45:00Z">
        <w:r w:rsidRPr="002F7803">
          <w:rPr>
            <w:rFonts w:ascii="宋体" w:eastAsia="宋体" w:hAnsi="宋体" w:hint="eastAsia"/>
          </w:rPr>
          <w:t>增加膳食纤维：增加膳食纤维可以帮助调节体内的代谢功能，促进消化吸收，降低胆固醇，防止身体肥胖等问题。青光眼患者可以多食用一些富含膳食纤维的蔬菜、水果等食物。</w:t>
        </w:r>
      </w:ins>
    </w:p>
    <w:p w14:paraId="589A05B5" w14:textId="77777777" w:rsidR="002F7803" w:rsidRPr="002F7803" w:rsidRDefault="002F7803" w:rsidP="002F7803">
      <w:pPr>
        <w:ind w:firstLineChars="200" w:firstLine="420"/>
        <w:jc w:val="left"/>
        <w:rPr>
          <w:ins w:id="97" w:author="Wu Yue" w:date="2023-03-14T18:45:00Z"/>
          <w:rFonts w:ascii="宋体" w:eastAsia="宋体" w:hAnsi="宋体"/>
        </w:rPr>
      </w:pPr>
    </w:p>
    <w:p w14:paraId="27D9CCD8" w14:textId="4C88A1DD" w:rsidR="002F7803" w:rsidRPr="002F7803" w:rsidRDefault="002F7803" w:rsidP="002F7803">
      <w:pPr>
        <w:ind w:firstLineChars="200" w:firstLine="420"/>
        <w:jc w:val="left"/>
        <w:rPr>
          <w:ins w:id="98" w:author="Wu Yue" w:date="2023-03-14T18:45:00Z"/>
          <w:rFonts w:ascii="宋体" w:eastAsia="宋体" w:hAnsi="宋体"/>
        </w:rPr>
      </w:pPr>
      <w:ins w:id="99" w:author="Wu Yue" w:date="2023-03-14T18:46:00Z">
        <w:r>
          <w:rPr>
            <w:rFonts w:ascii="宋体" w:eastAsia="宋体" w:hAnsi="宋体" w:hint="eastAsia"/>
          </w:rPr>
          <w:t>3</w:t>
        </w:r>
        <w:r>
          <w:rPr>
            <w:rFonts w:ascii="宋体" w:eastAsia="宋体" w:hAnsi="宋体"/>
          </w:rPr>
          <w:t>.</w:t>
        </w:r>
      </w:ins>
      <w:ins w:id="100" w:author="Wu Yue" w:date="2023-03-14T18:45:00Z">
        <w:r w:rsidRPr="002F7803">
          <w:rPr>
            <w:rFonts w:ascii="宋体" w:eastAsia="宋体" w:hAnsi="宋体" w:hint="eastAsia"/>
          </w:rPr>
          <w:t>多食用富含维生素</w:t>
        </w:r>
        <w:r w:rsidRPr="002F7803">
          <w:rPr>
            <w:rFonts w:ascii="宋体" w:eastAsia="宋体" w:hAnsi="宋体"/>
          </w:rPr>
          <w:t>C、E的食品：维生素C、E可以起到抗氧化的作用，可以预防眼睛老化和青光眼的发生。青光眼患者可以多食用一些富含维生素C、E的食品，如橙子、柠檬、草莓、胡萝卜、蕃茄、杏仁等。</w:t>
        </w:r>
      </w:ins>
    </w:p>
    <w:p w14:paraId="69943702" w14:textId="77777777" w:rsidR="002F7803" w:rsidRPr="002F7803" w:rsidRDefault="002F7803" w:rsidP="002F7803">
      <w:pPr>
        <w:ind w:firstLineChars="200" w:firstLine="420"/>
        <w:jc w:val="left"/>
        <w:rPr>
          <w:ins w:id="101" w:author="Wu Yue" w:date="2023-03-14T18:45:00Z"/>
          <w:rFonts w:ascii="宋体" w:eastAsia="宋体" w:hAnsi="宋体"/>
        </w:rPr>
      </w:pPr>
    </w:p>
    <w:p w14:paraId="760F3EEF" w14:textId="6613A317" w:rsidR="002F7803" w:rsidRPr="002F7803" w:rsidRDefault="002F7803" w:rsidP="002F7803">
      <w:pPr>
        <w:ind w:firstLineChars="200" w:firstLine="420"/>
        <w:jc w:val="left"/>
        <w:rPr>
          <w:ins w:id="102" w:author="Wu Yue" w:date="2023-03-14T18:45:00Z"/>
          <w:rFonts w:ascii="宋体" w:eastAsia="宋体" w:hAnsi="宋体"/>
        </w:rPr>
      </w:pPr>
      <w:ins w:id="103" w:author="Wu Yue" w:date="2023-03-14T18:46:00Z">
        <w:r>
          <w:rPr>
            <w:rFonts w:ascii="宋体" w:eastAsia="宋体" w:hAnsi="宋体" w:hint="eastAsia"/>
          </w:rPr>
          <w:t>4</w:t>
        </w:r>
        <w:r>
          <w:rPr>
            <w:rFonts w:ascii="宋体" w:eastAsia="宋体" w:hAnsi="宋体"/>
          </w:rPr>
          <w:t>.</w:t>
        </w:r>
      </w:ins>
      <w:ins w:id="104" w:author="Wu Yue" w:date="2023-03-14T18:45:00Z">
        <w:r w:rsidRPr="002F7803">
          <w:rPr>
            <w:rFonts w:ascii="宋体" w:eastAsia="宋体" w:hAnsi="宋体" w:hint="eastAsia"/>
          </w:rPr>
          <w:t>合理控制饮食热量：过度摄入高热量的食物容易引起肥胖，而肥胖是青光眼的危险因素之一，因此青光眼患者应该合理控制饮食热量，避免过度摄入高脂肪、高糖分的食物。</w:t>
        </w:r>
      </w:ins>
    </w:p>
    <w:p w14:paraId="41EE56A7" w14:textId="77777777" w:rsidR="002F7803" w:rsidRPr="002F7803" w:rsidRDefault="002F7803" w:rsidP="002F7803">
      <w:pPr>
        <w:ind w:firstLineChars="200" w:firstLine="420"/>
        <w:jc w:val="left"/>
        <w:rPr>
          <w:ins w:id="105" w:author="Wu Yue" w:date="2023-03-14T18:45:00Z"/>
          <w:rFonts w:ascii="宋体" w:eastAsia="宋体" w:hAnsi="宋体"/>
        </w:rPr>
      </w:pPr>
    </w:p>
    <w:p w14:paraId="6AE08984" w14:textId="38E1482D" w:rsidR="002F7803" w:rsidRDefault="002F7803" w:rsidP="002F7803">
      <w:pPr>
        <w:ind w:firstLineChars="200" w:firstLine="420"/>
        <w:jc w:val="left"/>
        <w:rPr>
          <w:ins w:id="106" w:author="Wu Yue" w:date="2023-03-14T18:46:00Z"/>
          <w:rFonts w:ascii="宋体" w:eastAsia="宋体" w:hAnsi="宋体"/>
        </w:rPr>
      </w:pPr>
      <w:ins w:id="107" w:author="Wu Yue" w:date="2023-03-14T18:46:00Z">
        <w:r>
          <w:rPr>
            <w:rFonts w:ascii="宋体" w:eastAsia="宋体" w:hAnsi="宋体" w:hint="eastAsia"/>
          </w:rPr>
          <w:t>5</w:t>
        </w:r>
        <w:r>
          <w:rPr>
            <w:rFonts w:ascii="宋体" w:eastAsia="宋体" w:hAnsi="宋体"/>
          </w:rPr>
          <w:t>.</w:t>
        </w:r>
      </w:ins>
      <w:ins w:id="108" w:author="Wu Yue" w:date="2023-03-14T18:45:00Z">
        <w:r w:rsidRPr="002F7803">
          <w:rPr>
            <w:rFonts w:ascii="宋体" w:eastAsia="宋体" w:hAnsi="宋体" w:hint="eastAsia"/>
          </w:rPr>
          <w:t>注意水分的摄入：水分的摄入不足容易导致体内代谢功能紊乱，而代谢功能紊乱是导致眼压升高的原因之一。青光眼患者应该合理控制水分的摄入，避免过量饮水，也避免水分不足。</w:t>
        </w:r>
      </w:ins>
    </w:p>
    <w:p w14:paraId="359AC01D" w14:textId="08C94020" w:rsidR="002F7803" w:rsidRPr="009C4524" w:rsidRDefault="002F7803" w:rsidP="002F7803">
      <w:pPr>
        <w:ind w:firstLineChars="200" w:firstLine="420"/>
        <w:jc w:val="left"/>
        <w:rPr>
          <w:ins w:id="109" w:author="Wu Yue" w:date="2023-03-14T18:45:00Z"/>
          <w:rFonts w:ascii="宋体" w:eastAsia="宋体" w:hAnsi="宋体" w:hint="eastAsia"/>
        </w:rPr>
      </w:pPr>
      <w:ins w:id="110" w:author="Wu Yue" w:date="2023-03-14T18:46:00Z">
        <w:r w:rsidRPr="002F7803">
          <w:rPr>
            <w:rFonts w:ascii="宋体" w:eastAsia="宋体" w:hAnsi="宋体" w:hint="eastAsia"/>
          </w:rPr>
          <w:t>需要注意的是，以上是一些常见的饮食注意事项，但不应代替医生的治疗方案和建议。青光眼患者在饮食方面应根据自身情况，结合医生的建议制定合理的饮食方案。</w:t>
        </w:r>
      </w:ins>
    </w:p>
    <w:p w14:paraId="7359575E" w14:textId="77777777" w:rsidR="006A6B8D" w:rsidRPr="009C4524" w:rsidRDefault="006A6B8D" w:rsidP="00893A8C">
      <w:pPr>
        <w:jc w:val="left"/>
        <w:rPr>
          <w:rFonts w:ascii="宋体" w:eastAsia="宋体" w:hAnsi="宋体"/>
        </w:rPr>
      </w:pPr>
    </w:p>
    <w:p w14:paraId="45799D1F" w14:textId="0C668E67" w:rsidR="006A6B8D" w:rsidRPr="009C4524" w:rsidRDefault="0041100F" w:rsidP="00893A8C">
      <w:pPr>
        <w:jc w:val="left"/>
        <w:rPr>
          <w:rFonts w:ascii="宋体" w:eastAsia="宋体" w:hAnsi="宋体"/>
          <w:color w:val="FF0000"/>
        </w:rPr>
      </w:pPr>
      <w:r w:rsidRPr="009C4524">
        <w:rPr>
          <w:rFonts w:ascii="宋体" w:eastAsia="宋体" w:hAnsi="宋体" w:hint="eastAsia"/>
          <w:color w:val="FF0000"/>
          <w:highlight w:val="yellow"/>
        </w:rPr>
        <w:t>运动</w:t>
      </w:r>
    </w:p>
    <w:p w14:paraId="658D7E5C" w14:textId="77777777" w:rsidR="006A6B8D" w:rsidRPr="009C4524" w:rsidRDefault="006A6B8D" w:rsidP="00893A8C">
      <w:pPr>
        <w:jc w:val="left"/>
        <w:rPr>
          <w:rFonts w:ascii="宋体" w:eastAsia="宋体" w:hAnsi="宋体"/>
        </w:rPr>
      </w:pPr>
      <w:r w:rsidRPr="009C4524">
        <w:rPr>
          <w:rFonts w:ascii="宋体" w:eastAsia="宋体" w:hAnsi="宋体" w:hint="eastAsia"/>
        </w:rPr>
        <w:t xml:space="preserve"> </w:t>
      </w:r>
      <w:r w:rsidRPr="009C4524">
        <w:rPr>
          <w:rFonts w:ascii="宋体" w:eastAsia="宋体" w:hAnsi="宋体"/>
        </w:rPr>
        <w:t xml:space="preserve">   </w:t>
      </w:r>
      <w:r w:rsidRPr="009C4524">
        <w:rPr>
          <w:rFonts w:ascii="宋体" w:eastAsia="宋体" w:hAnsi="宋体" w:hint="eastAsia"/>
        </w:rPr>
        <w:t>适度的有氧运动可以调节身心，降低眼压，有助于青光眼病情的稳定。健步、慢跑、广场舞、太极拳等都是青光眼患者比较适合的运动。运动时要注意选择力所能及的强度，不要过度劳累。但需要注意，有些运动可能会升高眼压，</w:t>
      </w:r>
      <w:proofErr w:type="gramStart"/>
      <w:r w:rsidRPr="009C4524">
        <w:rPr>
          <w:rFonts w:ascii="宋体" w:eastAsia="宋体" w:hAnsi="宋体" w:hint="eastAsia"/>
        </w:rPr>
        <w:t>如蹲马步</w:t>
      </w:r>
      <w:proofErr w:type="gramEnd"/>
      <w:r w:rsidRPr="009C4524">
        <w:rPr>
          <w:rFonts w:ascii="宋体" w:eastAsia="宋体" w:hAnsi="宋体" w:hint="eastAsia"/>
        </w:rPr>
        <w:t>、举重、倒立等需要屏</w:t>
      </w:r>
      <w:r w:rsidRPr="009C4524">
        <w:rPr>
          <w:rFonts w:ascii="宋体" w:eastAsia="宋体" w:hAnsi="宋体" w:hint="eastAsia"/>
        </w:rPr>
        <w:lastRenderedPageBreak/>
        <w:t>气的力量训练，以及瑜伽中的低头动作，青光眼患者应尽量避免。</w:t>
      </w:r>
    </w:p>
    <w:p w14:paraId="1D359258" w14:textId="2B3BFA69" w:rsidR="006A6B8D" w:rsidRPr="009C4524" w:rsidRDefault="006A6B8D" w:rsidP="00893A8C">
      <w:pPr>
        <w:jc w:val="left"/>
        <w:rPr>
          <w:rFonts w:ascii="宋体" w:eastAsia="宋体" w:hAnsi="宋体"/>
        </w:rPr>
      </w:pPr>
    </w:p>
    <w:p w14:paraId="4663A604" w14:textId="06E319F6" w:rsidR="006A6B8D" w:rsidRPr="009C4524" w:rsidRDefault="0041100F" w:rsidP="00893A8C">
      <w:pPr>
        <w:jc w:val="left"/>
        <w:rPr>
          <w:rFonts w:ascii="宋体" w:eastAsia="宋体" w:hAnsi="宋体"/>
          <w:color w:val="FF0000"/>
        </w:rPr>
      </w:pPr>
      <w:r w:rsidRPr="009C4524">
        <w:rPr>
          <w:rFonts w:ascii="宋体" w:eastAsia="宋体" w:hAnsi="宋体" w:hint="eastAsia"/>
          <w:color w:val="FF0000"/>
          <w:highlight w:val="yellow"/>
        </w:rPr>
        <w:t>预防</w:t>
      </w:r>
    </w:p>
    <w:p w14:paraId="1B76C756" w14:textId="77777777" w:rsidR="006A6B8D" w:rsidRPr="009C4524" w:rsidRDefault="006A6B8D" w:rsidP="00893A8C">
      <w:pPr>
        <w:jc w:val="left"/>
        <w:rPr>
          <w:rFonts w:ascii="宋体" w:eastAsia="宋体" w:hAnsi="宋体"/>
        </w:rPr>
      </w:pPr>
      <w:r w:rsidRPr="009C4524">
        <w:rPr>
          <w:rFonts w:ascii="宋体" w:eastAsia="宋体" w:hAnsi="宋体" w:hint="eastAsia"/>
        </w:rPr>
        <w:t>一、定期进行眼科检查。</w:t>
      </w:r>
    </w:p>
    <w:p w14:paraId="36C9FF17" w14:textId="0FAE7B47" w:rsidR="006A6B8D" w:rsidRPr="009C4524" w:rsidRDefault="006A6B8D" w:rsidP="00893A8C">
      <w:pPr>
        <w:jc w:val="left"/>
        <w:rPr>
          <w:rFonts w:ascii="宋体" w:eastAsia="宋体" w:hAnsi="宋体"/>
        </w:rPr>
      </w:pPr>
      <w:del w:id="111" w:author="Wu Yue" w:date="2023-03-14T18:47:00Z">
        <w:r w:rsidRPr="009C4524" w:rsidDel="00CD3ED4">
          <w:rPr>
            <w:rFonts w:ascii="宋体" w:eastAsia="宋体" w:hAnsi="宋体" w:hint="eastAsia"/>
          </w:rPr>
          <w:delText>定期进行全面的眼科检查有助于在发生重大视功能损害之前，在早期阶段发现青光眼。一般而言，</w:delText>
        </w:r>
      </w:del>
      <w:r w:rsidRPr="009C4524">
        <w:rPr>
          <w:rFonts w:ascii="宋体" w:eastAsia="宋体" w:hAnsi="宋体" w:hint="eastAsia"/>
        </w:rPr>
        <w:t>如果您未满</w:t>
      </w:r>
      <w:r w:rsidRPr="009C4524">
        <w:rPr>
          <w:rFonts w:ascii="宋体" w:eastAsia="宋体" w:hAnsi="宋体"/>
        </w:rPr>
        <w:t xml:space="preserve"> 40 岁，我们建议每 5 到 10 年进行一次全面的眼科检查；如果您 40 至 54 岁，则每 2 至 4 年一次；如果您 55 至 64 岁，则每 1 至 3 年一次；如果</w:t>
      </w:r>
      <w:proofErr w:type="gramStart"/>
      <w:r w:rsidRPr="009C4524">
        <w:rPr>
          <w:rFonts w:ascii="宋体" w:eastAsia="宋体" w:hAnsi="宋体"/>
        </w:rPr>
        <w:t>您超过</w:t>
      </w:r>
      <w:proofErr w:type="gramEnd"/>
      <w:r w:rsidRPr="009C4524">
        <w:rPr>
          <w:rFonts w:ascii="宋体" w:eastAsia="宋体" w:hAnsi="宋体"/>
        </w:rPr>
        <w:t xml:space="preserve"> 65 岁，则每 1 到 2 年一次。如果您有前文中提到的青光眼风险，我们则建议您进行更频繁的筛查。</w:t>
      </w:r>
    </w:p>
    <w:p w14:paraId="7E4BEED1" w14:textId="77777777" w:rsidR="006A6B8D" w:rsidRPr="009C4524" w:rsidRDefault="006A6B8D" w:rsidP="00893A8C">
      <w:pPr>
        <w:jc w:val="left"/>
        <w:rPr>
          <w:rFonts w:ascii="宋体" w:eastAsia="宋体" w:hAnsi="宋体"/>
        </w:rPr>
      </w:pPr>
      <w:r w:rsidRPr="009C4524">
        <w:rPr>
          <w:rFonts w:ascii="宋体" w:eastAsia="宋体" w:hAnsi="宋体" w:hint="eastAsia"/>
        </w:rPr>
        <w:t>二、了解您家人的眼部健康史。</w:t>
      </w:r>
    </w:p>
    <w:p w14:paraId="4215C37C" w14:textId="77777777" w:rsidR="006A6B8D" w:rsidRPr="009C4524" w:rsidRDefault="006A6B8D" w:rsidP="00893A8C">
      <w:pPr>
        <w:jc w:val="left"/>
        <w:rPr>
          <w:rFonts w:ascii="宋体" w:eastAsia="宋体" w:hAnsi="宋体"/>
        </w:rPr>
      </w:pPr>
      <w:r w:rsidRPr="009C4524">
        <w:rPr>
          <w:rFonts w:ascii="宋体" w:eastAsia="宋体" w:hAnsi="宋体" w:hint="eastAsia"/>
        </w:rPr>
        <w:t>青光眼有一定的遗传性倾向。如果您一级亲属（如父母）经诊断为青光眼，那么您可能需要更频繁的青光眼筛查。</w:t>
      </w:r>
    </w:p>
    <w:p w14:paraId="57F933C1" w14:textId="77777777" w:rsidR="006A6B8D" w:rsidRPr="009C4524" w:rsidRDefault="006A6B8D" w:rsidP="00893A8C">
      <w:pPr>
        <w:jc w:val="left"/>
        <w:rPr>
          <w:rFonts w:ascii="宋体" w:eastAsia="宋体" w:hAnsi="宋体"/>
        </w:rPr>
      </w:pPr>
      <w:r w:rsidRPr="009C4524">
        <w:rPr>
          <w:rFonts w:ascii="宋体" w:eastAsia="宋体" w:hAnsi="宋体" w:hint="eastAsia"/>
        </w:rPr>
        <w:t>三、佩戴护目镜。</w:t>
      </w:r>
    </w:p>
    <w:p w14:paraId="0E434670" w14:textId="77777777" w:rsidR="006A6B8D" w:rsidRPr="009C4524" w:rsidRDefault="006A6B8D" w:rsidP="00893A8C">
      <w:pPr>
        <w:jc w:val="left"/>
        <w:rPr>
          <w:rFonts w:ascii="宋体" w:eastAsia="宋体" w:hAnsi="宋体"/>
        </w:rPr>
      </w:pPr>
      <w:r w:rsidRPr="009C4524">
        <w:rPr>
          <w:rFonts w:ascii="宋体" w:eastAsia="宋体" w:hAnsi="宋体" w:hint="eastAsia"/>
        </w:rPr>
        <w:t>严重的眼外伤会导致青光眼。使用电动工具或进行运动时我们建议佩戴护目镜。</w:t>
      </w:r>
    </w:p>
    <w:p w14:paraId="6FC91AB9" w14:textId="5916483D" w:rsidR="006A6B8D" w:rsidRPr="009C4524" w:rsidRDefault="0041100F" w:rsidP="00893A8C">
      <w:pPr>
        <w:jc w:val="left"/>
        <w:rPr>
          <w:rFonts w:ascii="宋体" w:eastAsia="宋体" w:hAnsi="宋体"/>
        </w:rPr>
      </w:pPr>
      <w:r w:rsidRPr="009C4524">
        <w:rPr>
          <w:rFonts w:ascii="宋体" w:eastAsia="宋体" w:hAnsi="宋体" w:hint="eastAsia"/>
        </w:rPr>
        <w:t>四</w:t>
      </w:r>
      <w:r w:rsidR="006A6B8D" w:rsidRPr="009C4524">
        <w:rPr>
          <w:rFonts w:ascii="宋体" w:eastAsia="宋体" w:hAnsi="宋体" w:hint="eastAsia"/>
        </w:rPr>
        <w:t>、培养健康生活和健康用眼习惯。</w:t>
      </w:r>
    </w:p>
    <w:p w14:paraId="11131CE0" w14:textId="77777777" w:rsidR="006A6B8D" w:rsidRPr="009C4524" w:rsidRDefault="006A6B8D" w:rsidP="00893A8C">
      <w:pPr>
        <w:jc w:val="left"/>
        <w:rPr>
          <w:rFonts w:ascii="宋体" w:eastAsia="宋体" w:hAnsi="宋体"/>
        </w:rPr>
      </w:pPr>
      <w:r w:rsidRPr="009C4524">
        <w:rPr>
          <w:rFonts w:ascii="宋体" w:eastAsia="宋体" w:hAnsi="宋体" w:hint="eastAsia"/>
        </w:rPr>
        <w:t>在日常生活中，尽量避免长时间的看书，尤其是在晚上关灯之后，长期在黑暗中看书是会大大增加眼部的压力。另外要注意调整好自身的情绪，尽量不要易怒，要养成良好的心态，同时也要保持良好的作息习惯，戒烟戒酒。如果眼部已经出现不适的情况，例如眼睛胀痛、头痛、视力模糊等，应当及早的到医院检查治疗。</w:t>
      </w:r>
    </w:p>
    <w:p w14:paraId="254785FC" w14:textId="77777777" w:rsidR="006A6B8D" w:rsidRPr="009C4524" w:rsidRDefault="006A6B8D" w:rsidP="00893A8C">
      <w:pPr>
        <w:jc w:val="left"/>
        <w:rPr>
          <w:rFonts w:ascii="宋体" w:eastAsia="宋体" w:hAnsi="宋体"/>
        </w:rPr>
      </w:pPr>
    </w:p>
    <w:p w14:paraId="4D3D88B3" w14:textId="184A8E6D" w:rsidR="006A6B8D" w:rsidRPr="009C4524" w:rsidRDefault="00C807AF" w:rsidP="00893A8C">
      <w:pPr>
        <w:jc w:val="left"/>
        <w:rPr>
          <w:rFonts w:ascii="宋体" w:eastAsia="宋体" w:hAnsi="宋体"/>
          <w:color w:val="FF0000"/>
        </w:rPr>
      </w:pPr>
      <w:r w:rsidRPr="009C4524">
        <w:rPr>
          <w:rFonts w:ascii="宋体" w:eastAsia="宋体" w:hAnsi="宋体" w:hint="eastAsia"/>
          <w:color w:val="FF0000"/>
          <w:highlight w:val="yellow"/>
        </w:rPr>
        <w:t>医生推荐</w:t>
      </w:r>
    </w:p>
    <w:p w14:paraId="7F46B71F" w14:textId="587A737B" w:rsidR="00C807AF" w:rsidRPr="009C4524" w:rsidRDefault="00C807AF" w:rsidP="00893A8C">
      <w:pPr>
        <w:jc w:val="left"/>
        <w:rPr>
          <w:rFonts w:ascii="宋体" w:eastAsia="宋体" w:hAnsi="宋体"/>
        </w:rPr>
      </w:pPr>
      <w:r w:rsidRPr="009C4524">
        <w:rPr>
          <w:rFonts w:ascii="宋体" w:eastAsia="宋体" w:hAnsi="宋体" w:hint="eastAsia"/>
        </w:rPr>
        <w:t>青光眼医生不仅需要具备较高的专业技术水平，还需要具备对慢性病管理的理念。这样才能最大程度的对患者采取有效的治疗和随访监测。在此推荐几位专家：上海的郭文毅医生、吴越医生、满晓飞医生、沙倩医生；温州的梁远波医生、张绍丹医生；河北的周文宗医生等（名单将持续更新）。</w:t>
      </w:r>
    </w:p>
    <w:p w14:paraId="6CAD2566" w14:textId="4980B397" w:rsidR="009C4524" w:rsidRPr="009C4524" w:rsidRDefault="009C4524" w:rsidP="00893A8C">
      <w:pPr>
        <w:jc w:val="left"/>
        <w:rPr>
          <w:rFonts w:ascii="宋体" w:eastAsia="宋体" w:hAnsi="宋体"/>
        </w:rPr>
      </w:pPr>
    </w:p>
    <w:p w14:paraId="63C6292D" w14:textId="77777777" w:rsidR="009C4524" w:rsidRPr="009C4524" w:rsidRDefault="009C4524" w:rsidP="009C4524">
      <w:pPr>
        <w:rPr>
          <w:rFonts w:ascii="宋体" w:eastAsia="宋体" w:hAnsi="宋体"/>
        </w:rPr>
      </w:pPr>
      <w:r w:rsidRPr="009C4524">
        <w:rPr>
          <w:rFonts w:ascii="宋体" w:eastAsia="宋体" w:hAnsi="宋体" w:hint="eastAsia"/>
          <w:highlight w:val="yellow"/>
        </w:rPr>
        <w:t>备孕期间用药？</w:t>
      </w:r>
    </w:p>
    <w:p w14:paraId="44268701" w14:textId="77777777" w:rsidR="009C4524" w:rsidRPr="009C4524" w:rsidRDefault="009C4524" w:rsidP="009C4524">
      <w:pPr>
        <w:ind w:firstLineChars="200" w:firstLine="420"/>
        <w:rPr>
          <w:rFonts w:ascii="宋体" w:eastAsia="宋体" w:hAnsi="宋体"/>
        </w:rPr>
      </w:pPr>
      <w:r w:rsidRPr="009C4524">
        <w:rPr>
          <w:rFonts w:ascii="宋体" w:eastAsia="宋体" w:hAnsi="宋体" w:hint="eastAsia"/>
        </w:rPr>
        <w:t>如果准妈妈患有青光眼，则在</w:t>
      </w:r>
      <w:proofErr w:type="gramStart"/>
      <w:r w:rsidRPr="009C4524">
        <w:rPr>
          <w:rFonts w:ascii="宋体" w:eastAsia="宋体" w:hAnsi="宋体" w:hint="eastAsia"/>
        </w:rPr>
        <w:t>备孕开始</w:t>
      </w:r>
      <w:proofErr w:type="gramEnd"/>
      <w:r w:rsidRPr="009C4524">
        <w:rPr>
          <w:rFonts w:ascii="宋体" w:eastAsia="宋体" w:hAnsi="宋体" w:hint="eastAsia"/>
        </w:rPr>
        <w:t>前就应与眼科医师沟通，并定期随访，告知目前的妊娠阶段。应尽量选择对胎儿影响小的眼药水，避免全身用药。如果符合适应证，部分患者也可在孕前尝试激光或手术治疗。</w:t>
      </w:r>
    </w:p>
    <w:p w14:paraId="1515FB2C" w14:textId="77777777" w:rsidR="009C4524" w:rsidRPr="009C4524" w:rsidRDefault="009C4524" w:rsidP="009C4524">
      <w:pPr>
        <w:ind w:firstLineChars="200" w:firstLine="420"/>
        <w:rPr>
          <w:rFonts w:ascii="宋体" w:eastAsia="宋体" w:hAnsi="宋体"/>
        </w:rPr>
      </w:pPr>
      <w:r w:rsidRPr="009C4524">
        <w:rPr>
          <w:rFonts w:ascii="宋体" w:eastAsia="宋体" w:hAnsi="宋体" w:hint="eastAsia"/>
        </w:rPr>
        <w:t>为减少药物的全身吸收，建议滴用眼药水后轻压内眼角处泪囊区</w:t>
      </w:r>
      <w:r w:rsidRPr="009C4524">
        <w:rPr>
          <w:rFonts w:ascii="宋体" w:eastAsia="宋体" w:hAnsi="宋体"/>
        </w:rPr>
        <w:t>5分钟，同时闭目养神，吸走多余药液。另外，要严格</w:t>
      </w:r>
      <w:proofErr w:type="gramStart"/>
      <w:r w:rsidRPr="009C4524">
        <w:rPr>
          <w:rFonts w:ascii="宋体" w:eastAsia="宋体" w:hAnsi="宋体"/>
        </w:rPr>
        <w:t>遵</w:t>
      </w:r>
      <w:proofErr w:type="gramEnd"/>
      <w:r w:rsidRPr="009C4524">
        <w:rPr>
          <w:rFonts w:ascii="宋体" w:eastAsia="宋体" w:hAnsi="宋体"/>
        </w:rPr>
        <w:t>医嘱用药，切勿擅自调整剂量、频次。事实上，局部滴用眼药水被全身吸收的量很少，只要正确用药，就可以避免对宝宝的伤害。</w:t>
      </w:r>
    </w:p>
    <w:p w14:paraId="0751773E" w14:textId="77777777" w:rsidR="009C4524" w:rsidRPr="009C4524" w:rsidRDefault="009C4524" w:rsidP="009C4524">
      <w:pPr>
        <w:rPr>
          <w:rFonts w:ascii="宋体" w:eastAsia="宋体" w:hAnsi="宋体"/>
        </w:rPr>
      </w:pPr>
    </w:p>
    <w:p w14:paraId="5B583819" w14:textId="77777777" w:rsidR="009C4524" w:rsidRPr="009C4524" w:rsidRDefault="009C4524" w:rsidP="009C4524">
      <w:pPr>
        <w:rPr>
          <w:rFonts w:ascii="宋体" w:eastAsia="宋体" w:hAnsi="宋体"/>
        </w:rPr>
      </w:pPr>
      <w:r w:rsidRPr="009C4524">
        <w:rPr>
          <w:rFonts w:ascii="宋体" w:eastAsia="宋体" w:hAnsi="宋体" w:hint="eastAsia"/>
          <w:highlight w:val="yellow"/>
        </w:rPr>
        <w:t>怀孕期间的青光眼用药？</w:t>
      </w:r>
    </w:p>
    <w:p w14:paraId="626D0839" w14:textId="77777777" w:rsidR="009C4524" w:rsidRPr="009C4524" w:rsidRDefault="009C4524" w:rsidP="009C4524">
      <w:pPr>
        <w:rPr>
          <w:rFonts w:ascii="宋体" w:eastAsia="宋体" w:hAnsi="宋体"/>
        </w:rPr>
      </w:pPr>
      <w:r w:rsidRPr="009C4524">
        <w:rPr>
          <w:rFonts w:ascii="宋体" w:eastAsia="宋体" w:hAnsi="宋体" w:hint="eastAsia"/>
        </w:rPr>
        <w:t>青光眼治疗需要根据个人情况和病情的严重程度来定制。但是，在怀孕和哺乳期间，需要更加谨慎和慎重考虑使用药物，因为某些药物可能会对胎儿或婴儿产生不良影响。因此，最好在咨询医生后使用任何药物。</w:t>
      </w:r>
    </w:p>
    <w:p w14:paraId="0BE15730" w14:textId="77777777" w:rsidR="009C4524" w:rsidRPr="009C4524" w:rsidRDefault="009C4524" w:rsidP="009C4524">
      <w:pPr>
        <w:rPr>
          <w:rFonts w:ascii="宋体" w:eastAsia="宋体" w:hAnsi="宋体"/>
        </w:rPr>
      </w:pPr>
      <w:r w:rsidRPr="009C4524">
        <w:rPr>
          <w:rFonts w:ascii="宋体" w:eastAsia="宋体" w:hAnsi="宋体" w:hint="eastAsia"/>
        </w:rPr>
        <w:t>一些具体建议：</w:t>
      </w:r>
    </w:p>
    <w:p w14:paraId="5EDA962A" w14:textId="77777777" w:rsidR="009C4524" w:rsidRPr="009C4524" w:rsidRDefault="009C4524" w:rsidP="009C4524">
      <w:pPr>
        <w:rPr>
          <w:rFonts w:ascii="宋体" w:eastAsia="宋体" w:hAnsi="宋体"/>
        </w:rPr>
      </w:pPr>
      <w:r w:rsidRPr="009C4524">
        <w:rPr>
          <w:rFonts w:ascii="宋体" w:eastAsia="宋体" w:hAnsi="宋体" w:hint="eastAsia"/>
        </w:rPr>
        <w:t>1</w:t>
      </w:r>
      <w:r w:rsidRPr="009C4524">
        <w:rPr>
          <w:rFonts w:ascii="宋体" w:eastAsia="宋体" w:hAnsi="宋体"/>
        </w:rPr>
        <w:t>.怀孕前8周：该时期是胎儿最易受影响的阶段。α受体激动剂</w:t>
      </w:r>
      <w:r w:rsidRPr="009C4524">
        <w:rPr>
          <w:rFonts w:ascii="宋体" w:eastAsia="宋体" w:hAnsi="宋体" w:hint="eastAsia"/>
        </w:rPr>
        <w:t>（比如阿法舒®）</w:t>
      </w:r>
      <w:r w:rsidRPr="009C4524">
        <w:rPr>
          <w:rFonts w:ascii="宋体" w:eastAsia="宋体" w:hAnsi="宋体"/>
        </w:rPr>
        <w:t>在这个时期使用较为安全。</w:t>
      </w:r>
    </w:p>
    <w:p w14:paraId="02BFBF46" w14:textId="77777777" w:rsidR="009C4524" w:rsidRPr="009C4524" w:rsidRDefault="009C4524" w:rsidP="009C4524">
      <w:pPr>
        <w:rPr>
          <w:rFonts w:ascii="宋体" w:eastAsia="宋体" w:hAnsi="宋体"/>
        </w:rPr>
      </w:pPr>
      <w:r w:rsidRPr="009C4524">
        <w:rPr>
          <w:rFonts w:ascii="宋体" w:eastAsia="宋体" w:hAnsi="宋体" w:hint="eastAsia"/>
        </w:rPr>
        <w:t>2</w:t>
      </w:r>
      <w:r w:rsidRPr="009C4524">
        <w:rPr>
          <w:rFonts w:ascii="宋体" w:eastAsia="宋体" w:hAnsi="宋体"/>
        </w:rPr>
        <w:t>.怀孕中后期：各类药物均无明显禁忌，但应密切观察其可能导致的并发症及副作用。α受体激动剂较安全，但应在分娩前一个月停用；碳酸酐酶抑制剂</w:t>
      </w:r>
      <w:r w:rsidRPr="009C4524">
        <w:rPr>
          <w:rFonts w:ascii="宋体" w:eastAsia="宋体" w:hAnsi="宋体" w:hint="eastAsia"/>
        </w:rPr>
        <w:t>（</w:t>
      </w:r>
      <w:proofErr w:type="gramStart"/>
      <w:r w:rsidRPr="009C4524">
        <w:rPr>
          <w:rFonts w:ascii="宋体" w:eastAsia="宋体" w:hAnsi="宋体" w:hint="eastAsia"/>
        </w:rPr>
        <w:t>比如派立明</w:t>
      </w:r>
      <w:proofErr w:type="gramEnd"/>
      <w:r w:rsidRPr="009C4524">
        <w:rPr>
          <w:rFonts w:ascii="宋体" w:eastAsia="宋体" w:hAnsi="宋体" w:hint="eastAsia"/>
        </w:rPr>
        <w:t>®）</w:t>
      </w:r>
      <w:r w:rsidRPr="009C4524">
        <w:rPr>
          <w:rFonts w:ascii="宋体" w:eastAsia="宋体" w:hAnsi="宋体"/>
        </w:rPr>
        <w:t>可用，但需监测血钾浓度；前列腺素类</w:t>
      </w:r>
      <w:r w:rsidRPr="009C4524">
        <w:rPr>
          <w:rFonts w:ascii="宋体" w:eastAsia="宋体" w:hAnsi="宋体" w:hint="eastAsia"/>
        </w:rPr>
        <w:t>（</w:t>
      </w:r>
      <w:proofErr w:type="gramStart"/>
      <w:r w:rsidRPr="009C4524">
        <w:rPr>
          <w:rFonts w:ascii="宋体" w:eastAsia="宋体" w:hAnsi="宋体" w:hint="eastAsia"/>
        </w:rPr>
        <w:t>比如适利达</w:t>
      </w:r>
      <w:proofErr w:type="gramEnd"/>
      <w:r w:rsidRPr="009C4524">
        <w:rPr>
          <w:rFonts w:ascii="宋体" w:eastAsia="宋体" w:hAnsi="宋体" w:hint="eastAsia"/>
        </w:rPr>
        <w:t>®、苏为坦®、卢美根®、泰普罗斯®等）</w:t>
      </w:r>
      <w:r w:rsidRPr="009C4524">
        <w:rPr>
          <w:rFonts w:ascii="宋体" w:eastAsia="宋体" w:hAnsi="宋体"/>
        </w:rPr>
        <w:t>药物可能诱</w:t>
      </w:r>
      <w:r w:rsidRPr="009C4524">
        <w:rPr>
          <w:rFonts w:ascii="宋体" w:eastAsia="宋体" w:hAnsi="宋体"/>
        </w:rPr>
        <w:lastRenderedPageBreak/>
        <w:t>发早产，应慎用；β受体阻滞剂可用，但需定期监测胎心和胎儿生长情况。</w:t>
      </w:r>
    </w:p>
    <w:p w14:paraId="11199721" w14:textId="77777777" w:rsidR="009C4524" w:rsidRPr="009C4524" w:rsidRDefault="009C4524" w:rsidP="009C4524">
      <w:pPr>
        <w:rPr>
          <w:rFonts w:ascii="宋体" w:eastAsia="宋体" w:hAnsi="宋体"/>
        </w:rPr>
      </w:pPr>
      <w:r w:rsidRPr="009C4524">
        <w:rPr>
          <w:rFonts w:ascii="宋体" w:eastAsia="宋体" w:hAnsi="宋体"/>
        </w:rPr>
        <w:t>3.</w:t>
      </w:r>
      <w:proofErr w:type="gramStart"/>
      <w:r w:rsidRPr="009C4524">
        <w:rPr>
          <w:rFonts w:ascii="宋体" w:eastAsia="宋体" w:hAnsi="宋体"/>
        </w:rPr>
        <w:t>孕</w:t>
      </w:r>
      <w:proofErr w:type="gramEnd"/>
      <w:r w:rsidRPr="009C4524">
        <w:rPr>
          <w:rFonts w:ascii="宋体" w:eastAsia="宋体" w:hAnsi="宋体"/>
        </w:rPr>
        <w:t>最后一个月及哺乳期：避免使用α受体激动剂。对于先天性心脏病患儿则不宜使用β受体阻滞剂。</w:t>
      </w:r>
    </w:p>
    <w:p w14:paraId="1DC79766" w14:textId="77777777" w:rsidR="009C4524" w:rsidRPr="009C4524" w:rsidRDefault="009C4524" w:rsidP="009C4524">
      <w:pPr>
        <w:rPr>
          <w:rFonts w:ascii="宋体" w:eastAsia="宋体" w:hAnsi="宋体"/>
        </w:rPr>
      </w:pPr>
      <w:r w:rsidRPr="009C4524">
        <w:rPr>
          <w:rFonts w:ascii="宋体" w:eastAsia="宋体" w:hAnsi="宋体" w:hint="eastAsia"/>
        </w:rPr>
        <w:t>总之，在怀孕和哺乳期间使用青光眼药物时，请务必咨询医生的意见，并根据医生的建议选择合适的治疗方案。</w:t>
      </w:r>
    </w:p>
    <w:p w14:paraId="0D07D656" w14:textId="77777777" w:rsidR="009C4524" w:rsidRPr="009C4524" w:rsidRDefault="009C4524" w:rsidP="009C4524">
      <w:pPr>
        <w:rPr>
          <w:rFonts w:ascii="宋体" w:eastAsia="宋体" w:hAnsi="宋体"/>
        </w:rPr>
      </w:pPr>
    </w:p>
    <w:p w14:paraId="00B65027" w14:textId="77777777" w:rsidR="009C4524" w:rsidRPr="009C4524" w:rsidRDefault="009C4524" w:rsidP="009C4524">
      <w:pPr>
        <w:rPr>
          <w:rFonts w:ascii="宋体" w:eastAsia="宋体" w:hAnsi="宋体"/>
        </w:rPr>
      </w:pPr>
      <w:r w:rsidRPr="009C4524">
        <w:rPr>
          <w:rFonts w:ascii="宋体" w:eastAsia="宋体" w:hAnsi="宋体" w:hint="eastAsia"/>
          <w:highlight w:val="yellow"/>
        </w:rPr>
        <w:t>哺乳期用药？</w:t>
      </w:r>
    </w:p>
    <w:p w14:paraId="6D2D9067" w14:textId="77777777" w:rsidR="009C4524" w:rsidRPr="009C4524" w:rsidRDefault="009C4524" w:rsidP="009C4524">
      <w:pPr>
        <w:rPr>
          <w:rFonts w:ascii="宋体" w:eastAsia="宋体" w:hAnsi="宋体"/>
        </w:rPr>
      </w:pPr>
      <w:r w:rsidRPr="009C4524">
        <w:rPr>
          <w:rFonts w:ascii="宋体" w:eastAsia="宋体" w:hAnsi="宋体" w:hint="eastAsia"/>
        </w:rPr>
        <w:t>对于哺乳期间的青光眼用药，药物也可能通过母乳传递到婴儿体内。因此，在使用药物时，需要在医生的指导下选择尽可能安全的药物，并尽可能减少药物对婴儿的影响。</w:t>
      </w:r>
    </w:p>
    <w:p w14:paraId="0809AE04" w14:textId="77777777" w:rsidR="009C4524" w:rsidRPr="009C4524" w:rsidRDefault="009C4524" w:rsidP="009C4524">
      <w:pPr>
        <w:rPr>
          <w:rFonts w:ascii="宋体" w:eastAsia="宋体" w:hAnsi="宋体"/>
        </w:rPr>
      </w:pPr>
      <w:r w:rsidRPr="009C4524">
        <w:rPr>
          <w:rFonts w:ascii="宋体" w:eastAsia="宋体" w:hAnsi="宋体" w:hint="eastAsia"/>
        </w:rPr>
        <w:t>总之，在怀孕和哺乳期间使用青光眼药物时，请务必咨询医生的意见，并根据医生的建议选择合适的治疗方案。</w:t>
      </w:r>
    </w:p>
    <w:p w14:paraId="7665925C" w14:textId="77777777" w:rsidR="009C4524" w:rsidRPr="009C4524" w:rsidRDefault="009C4524" w:rsidP="009C4524">
      <w:pPr>
        <w:rPr>
          <w:rFonts w:ascii="宋体" w:eastAsia="宋体" w:hAnsi="宋体"/>
        </w:rPr>
      </w:pPr>
    </w:p>
    <w:p w14:paraId="31ACDB7E" w14:textId="77777777" w:rsidR="009C4524" w:rsidRPr="009C4524" w:rsidRDefault="009C4524" w:rsidP="009C4524">
      <w:pPr>
        <w:rPr>
          <w:rFonts w:ascii="宋体" w:eastAsia="宋体" w:hAnsi="宋体"/>
        </w:rPr>
      </w:pPr>
      <w:r w:rsidRPr="009C4524">
        <w:rPr>
          <w:rFonts w:ascii="宋体" w:eastAsia="宋体" w:hAnsi="宋体" w:hint="eastAsia"/>
          <w:highlight w:val="yellow"/>
        </w:rPr>
        <w:t>2</w:t>
      </w:r>
      <w:r w:rsidRPr="009C4524">
        <w:rPr>
          <w:rFonts w:ascii="宋体" w:eastAsia="宋体" w:hAnsi="宋体"/>
          <w:highlight w:val="yellow"/>
        </w:rPr>
        <w:t>4</w:t>
      </w:r>
      <w:r w:rsidRPr="009C4524">
        <w:rPr>
          <w:rFonts w:ascii="宋体" w:eastAsia="宋体" w:hAnsi="宋体" w:hint="eastAsia"/>
          <w:highlight w:val="yellow"/>
        </w:rPr>
        <w:t>小时眼压</w:t>
      </w:r>
    </w:p>
    <w:p w14:paraId="4F6D4538" w14:textId="77777777" w:rsidR="009C4524" w:rsidRPr="009C4524" w:rsidRDefault="009C4524" w:rsidP="009C4524">
      <w:pPr>
        <w:rPr>
          <w:rFonts w:ascii="宋体" w:eastAsia="宋体" w:hAnsi="宋体"/>
        </w:rPr>
      </w:pPr>
      <w:r w:rsidRPr="009C4524">
        <w:rPr>
          <w:rFonts w:ascii="宋体" w:eastAsia="宋体" w:hAnsi="宋体" w:hint="eastAsia"/>
        </w:rPr>
        <w:t>测量</w:t>
      </w:r>
      <w:r w:rsidRPr="009C4524">
        <w:rPr>
          <w:rFonts w:ascii="宋体" w:eastAsia="宋体" w:hAnsi="宋体"/>
        </w:rPr>
        <w:t>24小时眼压的目的是更全面、更准确地评估患者的眼压情况，以便更好地诊断和治疗青光眼。</w:t>
      </w:r>
    </w:p>
    <w:p w14:paraId="2E054405" w14:textId="4E7D3FEB" w:rsidR="009C4524" w:rsidRPr="009C4524" w:rsidRDefault="009C4524" w:rsidP="009C4524">
      <w:pPr>
        <w:rPr>
          <w:rFonts w:ascii="宋体" w:eastAsia="宋体" w:hAnsi="宋体"/>
        </w:rPr>
      </w:pPr>
      <w:del w:id="112" w:author="Wu Yue" w:date="2023-03-14T18:48:00Z">
        <w:r w:rsidRPr="009C4524" w:rsidDel="00CD3ED4">
          <w:rPr>
            <w:rFonts w:ascii="宋体" w:eastAsia="宋体" w:hAnsi="宋体" w:hint="eastAsia"/>
          </w:rPr>
          <w:delText>青光眼是一种慢性眼病，通常由于眼内液体的排出障碍而导致眼内压力升高。如果高眼压未及时治疗，可能会导致视神经受损，最终可能导致失明。因此，及早诊断和治疗非常重要。</w:delText>
        </w:r>
      </w:del>
    </w:p>
    <w:p w14:paraId="1B0F4305" w14:textId="77777777" w:rsidR="009C4524" w:rsidRPr="009C4524" w:rsidRDefault="009C4524" w:rsidP="009C4524">
      <w:pPr>
        <w:rPr>
          <w:rFonts w:ascii="宋体" w:eastAsia="宋体" w:hAnsi="宋体"/>
        </w:rPr>
      </w:pPr>
      <w:r w:rsidRPr="009C4524">
        <w:rPr>
          <w:rFonts w:ascii="宋体" w:eastAsia="宋体" w:hAnsi="宋体" w:hint="eastAsia"/>
        </w:rPr>
        <w:t>传统上，医生通常通过单次测量眼压来诊断青光眼。然而，眼压可能会受到许多因素的影响，例如时间、身体姿势、精神状态等。因此，单次测量可能无法完全反映眼压的实际水平。</w:t>
      </w:r>
    </w:p>
    <w:p w14:paraId="338ACA12" w14:textId="77777777" w:rsidR="009C4524" w:rsidRPr="009C4524" w:rsidRDefault="009C4524" w:rsidP="009C4524">
      <w:pPr>
        <w:rPr>
          <w:rFonts w:ascii="宋体" w:eastAsia="宋体" w:hAnsi="宋体"/>
        </w:rPr>
      </w:pPr>
      <w:r w:rsidRPr="009C4524">
        <w:rPr>
          <w:rFonts w:ascii="宋体" w:eastAsia="宋体" w:hAnsi="宋体" w:hint="eastAsia"/>
        </w:rPr>
        <w:t>通过</w:t>
      </w:r>
      <w:r w:rsidRPr="009C4524">
        <w:rPr>
          <w:rFonts w:ascii="宋体" w:eastAsia="宋体" w:hAnsi="宋体"/>
        </w:rPr>
        <w:t>24小时眼压监测，可以测量不同时间点的眼压变化情况，从而更全面、更准确地评估患者的眼压状况。此外，这种监测方法还可以帮助医生确定最佳的治疗方案，以控制眼压，防止青光眼的进一步发展。</w:t>
      </w:r>
    </w:p>
    <w:p w14:paraId="6E76D14E" w14:textId="77777777" w:rsidR="009C4524" w:rsidRPr="009C4524" w:rsidRDefault="009C4524" w:rsidP="009C4524">
      <w:pPr>
        <w:rPr>
          <w:rFonts w:ascii="宋体" w:eastAsia="宋体" w:hAnsi="宋体"/>
        </w:rPr>
      </w:pPr>
      <w:r w:rsidRPr="009C4524">
        <w:rPr>
          <w:rFonts w:ascii="宋体" w:eastAsia="宋体" w:hAnsi="宋体" w:hint="eastAsia"/>
        </w:rPr>
        <w:t>总之，测量</w:t>
      </w:r>
      <w:r w:rsidRPr="009C4524">
        <w:rPr>
          <w:rFonts w:ascii="宋体" w:eastAsia="宋体" w:hAnsi="宋体"/>
        </w:rPr>
        <w:t>24小时眼压可以更全面、更准确地评估患者的眼压状况，对于诊断和治疗青光眼非常有帮助。</w:t>
      </w:r>
    </w:p>
    <w:p w14:paraId="5F488316" w14:textId="77777777" w:rsidR="009C4524" w:rsidRPr="009C4524" w:rsidRDefault="009C4524" w:rsidP="009C4524">
      <w:pPr>
        <w:rPr>
          <w:rFonts w:ascii="宋体" w:eastAsia="宋体" w:hAnsi="宋体"/>
        </w:rPr>
      </w:pPr>
    </w:p>
    <w:p w14:paraId="7BD9D69A" w14:textId="77777777" w:rsidR="009C4524" w:rsidRPr="009C4524" w:rsidRDefault="009C4524" w:rsidP="009C4524">
      <w:pPr>
        <w:rPr>
          <w:rFonts w:ascii="宋体" w:eastAsia="宋体" w:hAnsi="宋体"/>
        </w:rPr>
      </w:pPr>
      <w:r w:rsidRPr="009C4524">
        <w:rPr>
          <w:rFonts w:ascii="宋体" w:eastAsia="宋体" w:hAnsi="宋体" w:hint="eastAsia"/>
          <w:highlight w:val="yellow"/>
        </w:rPr>
        <w:t>检查</w:t>
      </w:r>
    </w:p>
    <w:p w14:paraId="6F0ADC8F" w14:textId="77777777" w:rsidR="009C4524" w:rsidRPr="009C4524" w:rsidRDefault="009C4524" w:rsidP="009C4524">
      <w:pPr>
        <w:rPr>
          <w:rFonts w:ascii="宋体" w:eastAsia="宋体" w:hAnsi="宋体"/>
        </w:rPr>
      </w:pPr>
      <w:r w:rsidRPr="009C4524">
        <w:rPr>
          <w:rFonts w:ascii="宋体" w:eastAsia="宋体" w:hAnsi="宋体" w:hint="eastAsia"/>
        </w:rPr>
        <w:t>青光眼患者需要定期进行一些眼部检查，以确保及时发现任何问题并采取适当的治疗措施。以下是一些青光眼患者需要定期进行的检查：</w:t>
      </w:r>
    </w:p>
    <w:p w14:paraId="0EBC5BA7" w14:textId="77777777" w:rsidR="009C4524" w:rsidRPr="009C4524" w:rsidRDefault="009C4524" w:rsidP="009C4524">
      <w:pPr>
        <w:rPr>
          <w:rFonts w:ascii="宋体" w:eastAsia="宋体" w:hAnsi="宋体"/>
        </w:rPr>
      </w:pPr>
      <w:r w:rsidRPr="009C4524">
        <w:rPr>
          <w:rFonts w:ascii="宋体" w:eastAsia="宋体" w:hAnsi="宋体" w:hint="eastAsia"/>
        </w:rPr>
        <w:t>1</w:t>
      </w:r>
      <w:r w:rsidRPr="009C4524">
        <w:rPr>
          <w:rFonts w:ascii="宋体" w:eastAsia="宋体" w:hAnsi="宋体"/>
        </w:rPr>
        <w:t>.</w:t>
      </w:r>
      <w:r w:rsidRPr="009C4524">
        <w:rPr>
          <w:rFonts w:ascii="宋体" w:eastAsia="宋体" w:hAnsi="宋体" w:hint="eastAsia"/>
        </w:rPr>
        <w:t>眼压测量：眼压是青光眼的主要诊断指标之一。因此，定期测量眼压可以帮助检测青光眼的发生和进展。</w:t>
      </w:r>
    </w:p>
    <w:p w14:paraId="6B14D953" w14:textId="77777777" w:rsidR="009C4524" w:rsidRPr="009C4524" w:rsidRDefault="009C4524" w:rsidP="009C4524">
      <w:pPr>
        <w:rPr>
          <w:rFonts w:ascii="宋体" w:eastAsia="宋体" w:hAnsi="宋体"/>
        </w:rPr>
      </w:pPr>
      <w:r w:rsidRPr="009C4524">
        <w:rPr>
          <w:rFonts w:ascii="宋体" w:eastAsia="宋体" w:hAnsi="宋体" w:hint="eastAsia"/>
        </w:rPr>
        <w:t>2</w:t>
      </w:r>
      <w:r w:rsidRPr="009C4524">
        <w:rPr>
          <w:rFonts w:ascii="宋体" w:eastAsia="宋体" w:hAnsi="宋体"/>
        </w:rPr>
        <w:t>.</w:t>
      </w:r>
      <w:r w:rsidRPr="009C4524">
        <w:rPr>
          <w:rFonts w:ascii="宋体" w:eastAsia="宋体" w:hAnsi="宋体" w:hint="eastAsia"/>
        </w:rPr>
        <w:t>视野检查：视野检查可以帮助检测青光眼对视力的影响。这个测试可以评估患者的外周视野，并检测任何损害或缺陷。</w:t>
      </w:r>
    </w:p>
    <w:p w14:paraId="19E2462E" w14:textId="77777777" w:rsidR="009C4524" w:rsidRPr="009C4524" w:rsidRDefault="009C4524" w:rsidP="009C4524">
      <w:pPr>
        <w:rPr>
          <w:rFonts w:ascii="宋体" w:eastAsia="宋体" w:hAnsi="宋体"/>
        </w:rPr>
      </w:pPr>
      <w:r w:rsidRPr="009C4524">
        <w:rPr>
          <w:rFonts w:ascii="宋体" w:eastAsia="宋体" w:hAnsi="宋体" w:hint="eastAsia"/>
        </w:rPr>
        <w:t>3</w:t>
      </w:r>
      <w:r w:rsidRPr="009C4524">
        <w:rPr>
          <w:rFonts w:ascii="宋体" w:eastAsia="宋体" w:hAnsi="宋体"/>
        </w:rPr>
        <w:t>.</w:t>
      </w:r>
      <w:r w:rsidRPr="009C4524">
        <w:rPr>
          <w:rFonts w:ascii="宋体" w:eastAsia="宋体" w:hAnsi="宋体" w:hint="eastAsia"/>
        </w:rPr>
        <w:t>视神经检查：视神经检查可以评估视神经头的形态和功能。医生可以使用特殊的仪器来检查视神经，以确定是否存在损伤。</w:t>
      </w:r>
    </w:p>
    <w:p w14:paraId="18AB2476" w14:textId="77777777" w:rsidR="009C4524" w:rsidRPr="009C4524" w:rsidRDefault="009C4524" w:rsidP="009C4524">
      <w:pPr>
        <w:rPr>
          <w:rFonts w:ascii="宋体" w:eastAsia="宋体" w:hAnsi="宋体"/>
        </w:rPr>
      </w:pPr>
      <w:r w:rsidRPr="009C4524">
        <w:rPr>
          <w:rFonts w:ascii="宋体" w:eastAsia="宋体" w:hAnsi="宋体" w:hint="eastAsia"/>
        </w:rPr>
        <w:t>4</w:t>
      </w:r>
      <w:r w:rsidRPr="009C4524">
        <w:rPr>
          <w:rFonts w:ascii="宋体" w:eastAsia="宋体" w:hAnsi="宋体"/>
        </w:rPr>
        <w:t>.</w:t>
      </w:r>
      <w:r w:rsidRPr="009C4524">
        <w:rPr>
          <w:rFonts w:ascii="宋体" w:eastAsia="宋体" w:hAnsi="宋体" w:hint="eastAsia"/>
        </w:rPr>
        <w:t>眼底检查：眼底检查可以帮助医生评估眼部结构的健康状况。医生可以使用特殊的仪器来检查眼底，以确定是否存在任何问题。</w:t>
      </w:r>
    </w:p>
    <w:p w14:paraId="78A27CDC" w14:textId="77777777" w:rsidR="009C4524" w:rsidRPr="009C4524" w:rsidRDefault="009C4524" w:rsidP="009C4524">
      <w:pPr>
        <w:rPr>
          <w:rFonts w:ascii="宋体" w:eastAsia="宋体" w:hAnsi="宋体"/>
        </w:rPr>
      </w:pPr>
      <w:r w:rsidRPr="009C4524">
        <w:rPr>
          <w:rFonts w:ascii="宋体" w:eastAsia="宋体" w:hAnsi="宋体"/>
        </w:rPr>
        <w:t>5.OCT检查：OCT检查是一种高分辨率成像技术，可以帮助医生评估视网膜和视神经的健康状况。这个测试可以检测任何损伤或疾病，并跟踪治疗进展。</w:t>
      </w:r>
    </w:p>
    <w:p w14:paraId="0C9CF465" w14:textId="77777777" w:rsidR="009C4524" w:rsidRPr="009C4524" w:rsidRDefault="009C4524" w:rsidP="009C4524">
      <w:pPr>
        <w:rPr>
          <w:rFonts w:ascii="宋体" w:eastAsia="宋体" w:hAnsi="宋体"/>
        </w:rPr>
      </w:pPr>
      <w:r w:rsidRPr="009C4524">
        <w:rPr>
          <w:rFonts w:ascii="宋体" w:eastAsia="宋体" w:hAnsi="宋体" w:hint="eastAsia"/>
        </w:rPr>
        <w:t>总之，定期进行这些眼部检查可以帮助青光眼患者及时发现和治疗问题，并确保他们的视力保持最佳状态。检查频率应该由医生根据患者的具体情况和病情严重程度来决定。</w:t>
      </w:r>
    </w:p>
    <w:p w14:paraId="7C586C87" w14:textId="77777777" w:rsidR="009C4524" w:rsidRPr="009C4524" w:rsidRDefault="009C4524" w:rsidP="009C4524">
      <w:pPr>
        <w:rPr>
          <w:rFonts w:ascii="宋体" w:eastAsia="宋体" w:hAnsi="宋体"/>
        </w:rPr>
      </w:pPr>
    </w:p>
    <w:p w14:paraId="67486CD4" w14:textId="77777777" w:rsidR="009C4524" w:rsidRPr="009C4524" w:rsidRDefault="009C4524" w:rsidP="009C4524">
      <w:pPr>
        <w:rPr>
          <w:rFonts w:ascii="宋体" w:eastAsia="宋体" w:hAnsi="宋体"/>
        </w:rPr>
      </w:pPr>
      <w:r w:rsidRPr="009C4524">
        <w:rPr>
          <w:rFonts w:ascii="宋体" w:eastAsia="宋体" w:hAnsi="宋体" w:hint="eastAsia"/>
          <w:highlight w:val="yellow"/>
        </w:rPr>
        <w:t>手术进展</w:t>
      </w:r>
    </w:p>
    <w:p w14:paraId="6083EF88" w14:textId="77777777" w:rsidR="009C4524" w:rsidRPr="009C4524" w:rsidRDefault="009C4524" w:rsidP="009C4524">
      <w:pPr>
        <w:rPr>
          <w:rFonts w:ascii="宋体" w:eastAsia="宋体" w:hAnsi="宋体"/>
        </w:rPr>
      </w:pPr>
      <w:r w:rsidRPr="009C4524">
        <w:rPr>
          <w:rFonts w:ascii="宋体" w:eastAsia="宋体" w:hAnsi="宋体" w:hint="eastAsia"/>
        </w:rPr>
        <w:t>青光眼的手术进展逐渐向微创化发展。目标在于用最小的创伤是患者的眼压降低。引流手段也向传统的外引流向内引流转变。值得一提的</w:t>
      </w:r>
      <w:proofErr w:type="gramStart"/>
      <w:r w:rsidRPr="009C4524">
        <w:rPr>
          <w:rFonts w:ascii="宋体" w:eastAsia="宋体" w:hAnsi="宋体" w:hint="eastAsia"/>
        </w:rPr>
        <w:t>的</w:t>
      </w:r>
      <w:proofErr w:type="gramEnd"/>
      <w:r w:rsidRPr="009C4524">
        <w:rPr>
          <w:rFonts w:ascii="宋体" w:eastAsia="宋体" w:hAnsi="宋体" w:hint="eastAsia"/>
        </w:rPr>
        <w:t>是内引流手术更符合人体生理，其降眼压的</w:t>
      </w:r>
      <w:r w:rsidRPr="009C4524">
        <w:rPr>
          <w:rFonts w:ascii="宋体" w:eastAsia="宋体" w:hAnsi="宋体" w:hint="eastAsia"/>
        </w:rPr>
        <w:lastRenderedPageBreak/>
        <w:t>原理受瘢痕化的影响也更小。但迄今为止，尚没有一种手术方式可以达到1</w:t>
      </w:r>
      <w:r w:rsidRPr="009C4524">
        <w:rPr>
          <w:rFonts w:ascii="宋体" w:eastAsia="宋体" w:hAnsi="宋体"/>
        </w:rPr>
        <w:t>00</w:t>
      </w:r>
      <w:r w:rsidRPr="009C4524">
        <w:rPr>
          <w:rFonts w:ascii="宋体" w:eastAsia="宋体" w:hAnsi="宋体" w:hint="eastAsia"/>
        </w:rPr>
        <w:t>%的成功率，且通过手术也多不能提高青光眼患者的视力。</w:t>
      </w:r>
    </w:p>
    <w:p w14:paraId="40893189" w14:textId="77777777" w:rsidR="009C4524" w:rsidRPr="009C4524" w:rsidRDefault="009C4524" w:rsidP="009C4524">
      <w:pPr>
        <w:rPr>
          <w:rFonts w:ascii="宋体" w:eastAsia="宋体" w:hAnsi="宋体"/>
        </w:rPr>
      </w:pPr>
    </w:p>
    <w:p w14:paraId="6A3E3BA5" w14:textId="77777777" w:rsidR="009C4524" w:rsidRPr="009C4524" w:rsidRDefault="009C4524" w:rsidP="009C4524">
      <w:pPr>
        <w:rPr>
          <w:rFonts w:ascii="宋体" w:eastAsia="宋体" w:hAnsi="宋体"/>
        </w:rPr>
      </w:pPr>
      <w:r w:rsidRPr="009C4524">
        <w:rPr>
          <w:rFonts w:ascii="宋体" w:eastAsia="宋体" w:hAnsi="宋体" w:hint="eastAsia"/>
          <w:highlight w:val="yellow"/>
        </w:rPr>
        <w:t>基因治疗</w:t>
      </w:r>
    </w:p>
    <w:p w14:paraId="708311D7" w14:textId="77777777" w:rsidR="009C4524" w:rsidRPr="009C4524" w:rsidRDefault="009C4524" w:rsidP="009C4524">
      <w:pPr>
        <w:rPr>
          <w:rFonts w:ascii="宋体" w:eastAsia="宋体" w:hAnsi="宋体"/>
        </w:rPr>
      </w:pPr>
      <w:r w:rsidRPr="009C4524">
        <w:rPr>
          <w:rFonts w:ascii="宋体" w:eastAsia="宋体" w:hAnsi="宋体" w:hint="eastAsia"/>
        </w:rPr>
        <w:t>青光眼是一种由多种因素引起的眼病，包括遗传、环境、生活方式等因素。目前，针对青光眼的基因治疗还处于研究阶段，尚未得到广泛应用。</w:t>
      </w:r>
    </w:p>
    <w:p w14:paraId="6F504A55" w14:textId="77777777" w:rsidR="009C4524" w:rsidRPr="009C4524" w:rsidRDefault="009C4524" w:rsidP="009C4524">
      <w:pPr>
        <w:rPr>
          <w:rFonts w:ascii="宋体" w:eastAsia="宋体" w:hAnsi="宋体"/>
        </w:rPr>
      </w:pPr>
      <w:r w:rsidRPr="009C4524">
        <w:rPr>
          <w:rFonts w:ascii="宋体" w:eastAsia="宋体" w:hAnsi="宋体" w:hint="eastAsia"/>
        </w:rPr>
        <w:t>一些研究表明，某些基因可能与青光眼的发生和发展有关。例如，一些基因突变可能导致青光眼，而其他基因可能影响眼内压力等因素。因此，通过基因治疗，可以尝试纠正这些基因突变，从而预防或治疗青光眼。</w:t>
      </w:r>
    </w:p>
    <w:p w14:paraId="76408800" w14:textId="77777777" w:rsidR="009C4524" w:rsidRPr="009C4524" w:rsidRDefault="009C4524" w:rsidP="009C4524">
      <w:pPr>
        <w:rPr>
          <w:rFonts w:ascii="宋体" w:eastAsia="宋体" w:hAnsi="宋体"/>
        </w:rPr>
      </w:pPr>
      <w:r w:rsidRPr="009C4524">
        <w:rPr>
          <w:rFonts w:ascii="宋体" w:eastAsia="宋体" w:hAnsi="宋体" w:hint="eastAsia"/>
        </w:rPr>
        <w:t>然而，当前的基因治疗技术仍处于发展阶段，尚未得到广泛应用。此外，青光眼是一种复杂的眼病，涉及多个因素，单一的基因治疗可能无法治愈或完全控制该疾病。因此，对于青光眼患者来说，最重要的还是采取常规的治疗方法，并且定期进行检查，以控制病情和防止视力受损。</w:t>
      </w:r>
    </w:p>
    <w:p w14:paraId="24AE6236" w14:textId="77777777" w:rsidR="009C4524" w:rsidRPr="009C4524" w:rsidRDefault="009C4524" w:rsidP="009C4524">
      <w:pPr>
        <w:rPr>
          <w:rFonts w:ascii="宋体" w:eastAsia="宋体" w:hAnsi="宋体"/>
        </w:rPr>
      </w:pPr>
      <w:r w:rsidRPr="009C4524">
        <w:rPr>
          <w:rFonts w:ascii="宋体" w:eastAsia="宋体" w:hAnsi="宋体" w:hint="eastAsia"/>
        </w:rPr>
        <w:t>总之，虽然基因治疗是一种潜在的治疗青光眼的方法，但目前尚未得到广泛应用。对于青光眼患者来说，最好的治疗方法仍然是采用现有的常规治疗方法，并在医生的指导下进行定期检查。</w:t>
      </w:r>
    </w:p>
    <w:p w14:paraId="50FA6EFC" w14:textId="77777777" w:rsidR="009C4524" w:rsidRPr="009C4524" w:rsidRDefault="009C4524" w:rsidP="009C4524">
      <w:pPr>
        <w:rPr>
          <w:rFonts w:ascii="宋体" w:eastAsia="宋体" w:hAnsi="宋体"/>
        </w:rPr>
      </w:pPr>
    </w:p>
    <w:p w14:paraId="32808A52" w14:textId="77777777" w:rsidR="009C4524" w:rsidRPr="009C4524" w:rsidRDefault="009C4524" w:rsidP="009C4524">
      <w:pPr>
        <w:rPr>
          <w:rFonts w:ascii="宋体" w:eastAsia="宋体" w:hAnsi="宋体"/>
        </w:rPr>
      </w:pPr>
      <w:r w:rsidRPr="009C4524">
        <w:rPr>
          <w:rFonts w:ascii="宋体" w:eastAsia="宋体" w:hAnsi="宋体" w:hint="eastAsia"/>
          <w:highlight w:val="yellow"/>
        </w:rPr>
        <w:t>会遗传吗？</w:t>
      </w:r>
    </w:p>
    <w:p w14:paraId="08473E4A" w14:textId="77777777" w:rsidR="009C4524" w:rsidRPr="009C4524" w:rsidRDefault="009C4524" w:rsidP="009C4524">
      <w:pPr>
        <w:rPr>
          <w:rFonts w:ascii="宋体" w:eastAsia="宋体" w:hAnsi="宋体"/>
        </w:rPr>
      </w:pPr>
      <w:r w:rsidRPr="009C4524">
        <w:rPr>
          <w:rFonts w:ascii="宋体" w:eastAsia="宋体" w:hAnsi="宋体" w:hint="eastAsia"/>
        </w:rPr>
        <w:t>青光眼是一种由多种因素引起的眼病，包括遗传、环境、生活方式等因素。研究表明，青光眼有一定的遗传倾向，即如果一个人的家族中有青光眼病史，他或她患上青光眼的风险会更高。</w:t>
      </w:r>
    </w:p>
    <w:p w14:paraId="302D4FD6" w14:textId="77777777" w:rsidR="009C4524" w:rsidRPr="009C4524" w:rsidRDefault="009C4524" w:rsidP="009C4524">
      <w:pPr>
        <w:rPr>
          <w:rFonts w:ascii="宋体" w:eastAsia="宋体" w:hAnsi="宋体"/>
        </w:rPr>
      </w:pPr>
      <w:r w:rsidRPr="009C4524">
        <w:rPr>
          <w:rFonts w:ascii="宋体" w:eastAsia="宋体" w:hAnsi="宋体" w:hint="eastAsia"/>
        </w:rPr>
        <w:t>具体来说，一些基因突变可能与青光眼的发生和发展有关。例如，某些基因可能影响眼内液体的排出，从而导致眼压升高，进而引发青光眼。此外，研究表明，不同种类的青光眼可能与不同的基因突变有关。</w:t>
      </w:r>
    </w:p>
    <w:p w14:paraId="555C8BFF" w14:textId="77777777" w:rsidR="009C4524" w:rsidRPr="009C4524" w:rsidRDefault="009C4524" w:rsidP="009C4524">
      <w:pPr>
        <w:rPr>
          <w:rFonts w:ascii="宋体" w:eastAsia="宋体" w:hAnsi="宋体"/>
        </w:rPr>
      </w:pPr>
      <w:r w:rsidRPr="009C4524">
        <w:rPr>
          <w:rFonts w:ascii="宋体" w:eastAsia="宋体" w:hAnsi="宋体" w:hint="eastAsia"/>
        </w:rPr>
        <w:t>尽管青光眼有一定的遗传倾向，但这并不意味着每个家庭中都会有人患上该疾病。环境和生活方式因素，如吸烟、长期使用眼睛、高血压等，也可能影响青光眼的发生和发展。因此，即使有家族史，定期进行眼部检查和保持健康的生活方式也非常重要，以帮助预防和控制青光眼的发生和发展。</w:t>
      </w:r>
    </w:p>
    <w:p w14:paraId="5A73ABDF" w14:textId="77777777" w:rsidR="009C4524" w:rsidRPr="009C4524" w:rsidRDefault="009C4524" w:rsidP="009C4524">
      <w:pPr>
        <w:rPr>
          <w:rFonts w:ascii="宋体" w:eastAsia="宋体" w:hAnsi="宋体"/>
        </w:rPr>
      </w:pPr>
      <w:r w:rsidRPr="009C4524">
        <w:rPr>
          <w:rFonts w:ascii="宋体" w:eastAsia="宋体" w:hAnsi="宋体" w:hint="eastAsia"/>
        </w:rPr>
        <w:t>总之，青光眼有一定的遗传倾向，但也受到环境和生活方式等多种因素的影响。对于有家族史的人群，应该密切关注自己的眼部健康，并尽可能采取预防措施。</w:t>
      </w:r>
    </w:p>
    <w:p w14:paraId="22957BFB" w14:textId="77777777" w:rsidR="009C4524" w:rsidRPr="009C4524" w:rsidRDefault="009C4524" w:rsidP="009C4524">
      <w:pPr>
        <w:rPr>
          <w:rFonts w:ascii="宋体" w:eastAsia="宋体" w:hAnsi="宋体"/>
        </w:rPr>
      </w:pPr>
    </w:p>
    <w:p w14:paraId="5BC20A39" w14:textId="77777777" w:rsidR="009C4524" w:rsidRPr="009C4524" w:rsidRDefault="009C4524" w:rsidP="009C4524">
      <w:pPr>
        <w:rPr>
          <w:rFonts w:ascii="宋体" w:eastAsia="宋体" w:hAnsi="宋体"/>
        </w:rPr>
      </w:pPr>
      <w:r w:rsidRPr="009C4524">
        <w:rPr>
          <w:rFonts w:ascii="宋体" w:eastAsia="宋体" w:hAnsi="宋体" w:hint="eastAsia"/>
          <w:highlight w:val="yellow"/>
        </w:rPr>
        <w:t>单病种管理</w:t>
      </w:r>
    </w:p>
    <w:p w14:paraId="3E0F15D5" w14:textId="77777777" w:rsidR="009C4524" w:rsidRPr="009C4524" w:rsidRDefault="009C4524" w:rsidP="009C4524">
      <w:pPr>
        <w:rPr>
          <w:rFonts w:ascii="宋体" w:eastAsia="宋体" w:hAnsi="宋体"/>
        </w:rPr>
      </w:pPr>
      <w:r w:rsidRPr="009C4524">
        <w:rPr>
          <w:rFonts w:ascii="宋体" w:eastAsia="宋体" w:hAnsi="宋体" w:hint="eastAsia"/>
        </w:rPr>
        <w:t>单病种管理（</w:t>
      </w:r>
      <w:r w:rsidRPr="009C4524">
        <w:rPr>
          <w:rFonts w:ascii="宋体" w:eastAsia="宋体" w:hAnsi="宋体"/>
        </w:rPr>
        <w:t>Disease Management）是一种基于证据的系统性医疗管理方法，旨在提高特定</w:t>
      </w:r>
      <w:r w:rsidRPr="009C4524">
        <w:rPr>
          <w:rFonts w:ascii="宋体" w:eastAsia="宋体" w:hAnsi="宋体" w:hint="eastAsia"/>
        </w:rPr>
        <w:t>1</w:t>
      </w:r>
      <w:r w:rsidRPr="009C4524">
        <w:rPr>
          <w:rFonts w:ascii="宋体" w:eastAsia="宋体" w:hAnsi="宋体"/>
        </w:rPr>
        <w:t>.疾病患者的医疗质量、效果和效率，同时降低医疗成本。单病种管理通常包括以下几个方面：</w:t>
      </w:r>
    </w:p>
    <w:p w14:paraId="63C56026" w14:textId="77777777" w:rsidR="009C4524" w:rsidRPr="009C4524" w:rsidRDefault="009C4524" w:rsidP="009C4524">
      <w:pPr>
        <w:rPr>
          <w:rFonts w:ascii="宋体" w:eastAsia="宋体" w:hAnsi="宋体"/>
        </w:rPr>
      </w:pPr>
      <w:r w:rsidRPr="009C4524">
        <w:rPr>
          <w:rFonts w:ascii="宋体" w:eastAsia="宋体" w:hAnsi="宋体" w:hint="eastAsia"/>
        </w:rPr>
        <w:t>2</w:t>
      </w:r>
      <w:r w:rsidRPr="009C4524">
        <w:rPr>
          <w:rFonts w:ascii="宋体" w:eastAsia="宋体" w:hAnsi="宋体"/>
        </w:rPr>
        <w:t>.</w:t>
      </w:r>
      <w:r w:rsidRPr="009C4524">
        <w:rPr>
          <w:rFonts w:ascii="宋体" w:eastAsia="宋体" w:hAnsi="宋体" w:hint="eastAsia"/>
        </w:rPr>
        <w:t>疾病预防：通过对高危人群进行筛查和早期干预，预防疾病的发生和发展。</w:t>
      </w:r>
    </w:p>
    <w:p w14:paraId="26066E7E" w14:textId="77777777" w:rsidR="009C4524" w:rsidRPr="009C4524" w:rsidRDefault="009C4524" w:rsidP="009C4524">
      <w:pPr>
        <w:rPr>
          <w:rFonts w:ascii="宋体" w:eastAsia="宋体" w:hAnsi="宋体"/>
        </w:rPr>
      </w:pPr>
      <w:r w:rsidRPr="009C4524">
        <w:rPr>
          <w:rFonts w:ascii="宋体" w:eastAsia="宋体" w:hAnsi="宋体" w:hint="eastAsia"/>
        </w:rPr>
        <w:t>诊断和治疗：建立规范的诊断和治疗流程，以确保患者能够及时接受正确的治疗。</w:t>
      </w:r>
    </w:p>
    <w:p w14:paraId="5FC9A5B2" w14:textId="77777777" w:rsidR="009C4524" w:rsidRPr="009C4524" w:rsidRDefault="009C4524" w:rsidP="009C4524">
      <w:pPr>
        <w:rPr>
          <w:rFonts w:ascii="宋体" w:eastAsia="宋体" w:hAnsi="宋体"/>
        </w:rPr>
      </w:pPr>
      <w:r w:rsidRPr="009C4524">
        <w:rPr>
          <w:rFonts w:ascii="宋体" w:eastAsia="宋体" w:hAnsi="宋体" w:hint="eastAsia"/>
        </w:rPr>
        <w:t>3</w:t>
      </w:r>
      <w:r w:rsidRPr="009C4524">
        <w:rPr>
          <w:rFonts w:ascii="宋体" w:eastAsia="宋体" w:hAnsi="宋体"/>
        </w:rPr>
        <w:t>.</w:t>
      </w:r>
      <w:proofErr w:type="gramStart"/>
      <w:r w:rsidRPr="009C4524">
        <w:rPr>
          <w:rFonts w:ascii="宋体" w:eastAsia="宋体" w:hAnsi="宋体" w:hint="eastAsia"/>
        </w:rPr>
        <w:t>医</w:t>
      </w:r>
      <w:proofErr w:type="gramEnd"/>
      <w:r w:rsidRPr="009C4524">
        <w:rPr>
          <w:rFonts w:ascii="宋体" w:eastAsia="宋体" w:hAnsi="宋体" w:hint="eastAsia"/>
        </w:rPr>
        <w:t>患沟通：通过建立</w:t>
      </w:r>
      <w:proofErr w:type="gramStart"/>
      <w:r w:rsidRPr="009C4524">
        <w:rPr>
          <w:rFonts w:ascii="宋体" w:eastAsia="宋体" w:hAnsi="宋体" w:hint="eastAsia"/>
        </w:rPr>
        <w:t>医</w:t>
      </w:r>
      <w:proofErr w:type="gramEnd"/>
      <w:r w:rsidRPr="009C4524">
        <w:rPr>
          <w:rFonts w:ascii="宋体" w:eastAsia="宋体" w:hAnsi="宋体" w:hint="eastAsia"/>
        </w:rPr>
        <w:t>患沟通机制，提高患者对疾病的认识和自我管理能力，并鼓励患者积极参与治疗。</w:t>
      </w:r>
    </w:p>
    <w:p w14:paraId="55E69A45" w14:textId="77777777" w:rsidR="009C4524" w:rsidRPr="009C4524" w:rsidRDefault="009C4524" w:rsidP="009C4524">
      <w:pPr>
        <w:rPr>
          <w:rFonts w:ascii="宋体" w:eastAsia="宋体" w:hAnsi="宋体"/>
        </w:rPr>
      </w:pPr>
      <w:r w:rsidRPr="009C4524">
        <w:rPr>
          <w:rFonts w:ascii="宋体" w:eastAsia="宋体" w:hAnsi="宋体" w:hint="eastAsia"/>
        </w:rPr>
        <w:t>4</w:t>
      </w:r>
      <w:r w:rsidRPr="009C4524">
        <w:rPr>
          <w:rFonts w:ascii="宋体" w:eastAsia="宋体" w:hAnsi="宋体"/>
        </w:rPr>
        <w:t>.</w:t>
      </w:r>
      <w:r w:rsidRPr="009C4524">
        <w:rPr>
          <w:rFonts w:ascii="宋体" w:eastAsia="宋体" w:hAnsi="宋体" w:hint="eastAsia"/>
        </w:rPr>
        <w:t>数据收集和分析：通过数据收集和分析，评估疾病管理的效果，并不断优化和改进疾病管理流程。</w:t>
      </w:r>
    </w:p>
    <w:p w14:paraId="0AB92588" w14:textId="77777777" w:rsidR="009C4524" w:rsidRPr="009C4524" w:rsidRDefault="009C4524" w:rsidP="009C4524">
      <w:pPr>
        <w:rPr>
          <w:rFonts w:ascii="宋体" w:eastAsia="宋体" w:hAnsi="宋体"/>
        </w:rPr>
      </w:pPr>
      <w:r w:rsidRPr="009C4524">
        <w:rPr>
          <w:rFonts w:ascii="宋体" w:eastAsia="宋体" w:hAnsi="宋体" w:hint="eastAsia"/>
        </w:rPr>
        <w:t>青光眼是一种慢性眼病，需要长期的治疗和管理。采用单病种管理方法，可以更好地协调医疗资源，提高治疗效果和质量，同时降低医疗成本。例如，通过定期的眼部检查和治疗，可以控制青光眼的发展，并降低患者的视力损失和生活质量的下降。</w:t>
      </w:r>
    </w:p>
    <w:p w14:paraId="7BE18B6C" w14:textId="77777777" w:rsidR="009C4524" w:rsidRPr="009C4524" w:rsidRDefault="009C4524" w:rsidP="009C4524">
      <w:pPr>
        <w:rPr>
          <w:rFonts w:ascii="宋体" w:eastAsia="宋体" w:hAnsi="宋体"/>
        </w:rPr>
      </w:pPr>
    </w:p>
    <w:p w14:paraId="16AEB735" w14:textId="77777777" w:rsidR="009C4524" w:rsidRPr="009C4524" w:rsidRDefault="009C4524" w:rsidP="009C4524">
      <w:pPr>
        <w:rPr>
          <w:rFonts w:ascii="宋体" w:eastAsia="宋体" w:hAnsi="宋体"/>
        </w:rPr>
      </w:pPr>
      <w:r w:rsidRPr="009C4524">
        <w:rPr>
          <w:rFonts w:ascii="宋体" w:eastAsia="宋体" w:hAnsi="宋体" w:hint="eastAsia"/>
          <w:highlight w:val="yellow"/>
        </w:rPr>
        <w:t>虹膜角膜内皮综合症（</w:t>
      </w:r>
      <w:r w:rsidRPr="009C4524">
        <w:rPr>
          <w:rFonts w:ascii="宋体" w:eastAsia="宋体" w:hAnsi="宋体"/>
          <w:highlight w:val="yellow"/>
        </w:rPr>
        <w:t>ICE）</w:t>
      </w:r>
    </w:p>
    <w:p w14:paraId="47B7213A" w14:textId="77777777" w:rsidR="009C4524" w:rsidRPr="009C4524" w:rsidRDefault="009C4524" w:rsidP="009C4524">
      <w:pPr>
        <w:rPr>
          <w:rFonts w:ascii="宋体" w:eastAsia="宋体" w:hAnsi="宋体"/>
        </w:rPr>
      </w:pPr>
      <w:r w:rsidRPr="009C4524">
        <w:rPr>
          <w:rFonts w:ascii="宋体" w:eastAsia="宋体" w:hAnsi="宋体"/>
        </w:rPr>
        <w:t>是一种罕见的眼疾，影响角膜和虹膜。它的特点是内皮细胞异常增生，这些细胞覆盖在角膜的内表面，可能导致角膜水肿、青光眼和视力损失。</w:t>
      </w:r>
      <w:r w:rsidRPr="009C4524">
        <w:rPr>
          <w:rFonts w:ascii="宋体" w:eastAsia="宋体" w:hAnsi="宋体" w:hint="eastAsia"/>
        </w:rPr>
        <w:t>它一般有3种分型，但一般有一些共同的特征</w:t>
      </w:r>
      <w:r w:rsidRPr="009C4524">
        <w:rPr>
          <w:rFonts w:ascii="宋体" w:eastAsia="宋体" w:hAnsi="宋体"/>
        </w:rPr>
        <w:t>，如角膜水肿、虹膜异常和青光眼。</w:t>
      </w:r>
    </w:p>
    <w:p w14:paraId="57829805" w14:textId="77777777" w:rsidR="009C4524" w:rsidRPr="009C4524" w:rsidRDefault="009C4524" w:rsidP="009C4524">
      <w:pPr>
        <w:rPr>
          <w:rFonts w:ascii="宋体" w:eastAsia="宋体" w:hAnsi="宋体"/>
        </w:rPr>
      </w:pPr>
      <w:r w:rsidRPr="009C4524">
        <w:rPr>
          <w:rFonts w:ascii="宋体" w:eastAsia="宋体" w:hAnsi="宋体" w:hint="eastAsia"/>
        </w:rPr>
        <w:t>病因</w:t>
      </w:r>
      <w:r w:rsidRPr="009C4524">
        <w:rPr>
          <w:rFonts w:ascii="宋体" w:eastAsia="宋体" w:hAnsi="宋体"/>
        </w:rPr>
        <w:t>尚不完全清楚，但据信与遗传易感性有关。它通常影响20至50岁的人群，女性比男性更容易受到影响。</w:t>
      </w:r>
    </w:p>
    <w:p w14:paraId="480ECB83" w14:textId="77777777" w:rsidR="009C4524" w:rsidRPr="009C4524" w:rsidRDefault="009C4524" w:rsidP="009C4524">
      <w:pPr>
        <w:rPr>
          <w:rFonts w:ascii="宋体" w:eastAsia="宋体" w:hAnsi="宋体"/>
        </w:rPr>
      </w:pPr>
      <w:r w:rsidRPr="009C4524">
        <w:rPr>
          <w:rFonts w:ascii="宋体" w:eastAsia="宋体" w:hAnsi="宋体"/>
        </w:rPr>
        <w:t>ICE的治疗旨在控制青光眼和管理角膜水肿。这可能涉及使用药物，如局部和口服青光眼药物、抗炎药物和</w:t>
      </w:r>
      <w:proofErr w:type="gramStart"/>
      <w:r w:rsidRPr="009C4524">
        <w:rPr>
          <w:rFonts w:ascii="宋体" w:eastAsia="宋体" w:hAnsi="宋体"/>
        </w:rPr>
        <w:t>高渗盐水滴</w:t>
      </w:r>
      <w:proofErr w:type="gramEnd"/>
      <w:r w:rsidRPr="009C4524">
        <w:rPr>
          <w:rFonts w:ascii="宋体" w:eastAsia="宋体" w:hAnsi="宋体"/>
        </w:rPr>
        <w:t>眼液。在严重病例中，可能需要进行手术干预，如小梁切开术、青光眼引流植入物</w:t>
      </w:r>
      <w:r w:rsidRPr="009C4524">
        <w:rPr>
          <w:rFonts w:ascii="宋体" w:eastAsia="宋体" w:hAnsi="宋体" w:hint="eastAsia"/>
        </w:rPr>
        <w:t>、穿透性Schlemm管成形术和</w:t>
      </w:r>
      <w:r w:rsidRPr="009C4524">
        <w:rPr>
          <w:rFonts w:ascii="宋体" w:eastAsia="宋体" w:hAnsi="宋体"/>
        </w:rPr>
        <w:t>角膜移植。</w:t>
      </w:r>
    </w:p>
    <w:p w14:paraId="7AA2364E" w14:textId="77777777" w:rsidR="009C4524" w:rsidRPr="009C4524" w:rsidRDefault="009C4524" w:rsidP="009C4524">
      <w:pPr>
        <w:rPr>
          <w:rFonts w:ascii="宋体" w:eastAsia="宋体" w:hAnsi="宋体"/>
        </w:rPr>
      </w:pPr>
      <w:r w:rsidRPr="009C4524">
        <w:rPr>
          <w:rFonts w:ascii="宋体" w:eastAsia="宋体" w:hAnsi="宋体" w:hint="eastAsia"/>
        </w:rPr>
        <w:t>定期眼部检查对于有</w:t>
      </w:r>
      <w:r w:rsidRPr="009C4524">
        <w:rPr>
          <w:rFonts w:ascii="宋体" w:eastAsia="宋体" w:hAnsi="宋体"/>
        </w:rPr>
        <w:t>ICE的人群来说非常重要，以监测疾病进展的迹象并确保及时治疗。虽然ICE没有治愈方法，但早期检测和管理可以帮助保护视力并改善生活质量。</w:t>
      </w:r>
    </w:p>
    <w:p w14:paraId="3C0A46BF" w14:textId="77777777" w:rsidR="009C4524" w:rsidRPr="009C4524" w:rsidRDefault="009C4524" w:rsidP="009C4524">
      <w:pPr>
        <w:rPr>
          <w:rFonts w:ascii="宋体" w:eastAsia="宋体" w:hAnsi="宋体"/>
        </w:rPr>
      </w:pPr>
    </w:p>
    <w:p w14:paraId="7148E354" w14:textId="77777777" w:rsidR="009C4524" w:rsidRPr="009C4524" w:rsidRDefault="009C4524" w:rsidP="009C4524">
      <w:pPr>
        <w:rPr>
          <w:rFonts w:ascii="宋体" w:eastAsia="宋体" w:hAnsi="宋体"/>
        </w:rPr>
      </w:pPr>
      <w:r w:rsidRPr="009C4524">
        <w:rPr>
          <w:rFonts w:ascii="宋体" w:eastAsia="宋体" w:hAnsi="宋体" w:hint="eastAsia"/>
          <w:highlight w:val="yellow"/>
        </w:rPr>
        <w:t>穿透性粘小管成型术（PCP）</w:t>
      </w:r>
    </w:p>
    <w:p w14:paraId="1445F478" w14:textId="77777777" w:rsidR="009C4524" w:rsidRPr="009C4524" w:rsidRDefault="009C4524" w:rsidP="009C4524">
      <w:pPr>
        <w:rPr>
          <w:rFonts w:ascii="宋体" w:eastAsia="宋体" w:hAnsi="宋体"/>
        </w:rPr>
      </w:pPr>
      <w:r w:rsidRPr="009C4524">
        <w:rPr>
          <w:rFonts w:ascii="宋体" w:eastAsia="宋体" w:hAnsi="宋体" w:hint="eastAsia"/>
        </w:rPr>
        <w:t>又叫穿透性Schlemm</w:t>
      </w:r>
      <w:proofErr w:type="gramStart"/>
      <w:r w:rsidRPr="009C4524">
        <w:rPr>
          <w:rFonts w:ascii="宋体" w:eastAsia="宋体" w:hAnsi="宋体"/>
        </w:rPr>
        <w:t>’</w:t>
      </w:r>
      <w:proofErr w:type="gramEnd"/>
      <w:r w:rsidRPr="009C4524">
        <w:rPr>
          <w:rFonts w:ascii="宋体" w:eastAsia="宋体" w:hAnsi="宋体"/>
        </w:rPr>
        <w:t>s</w:t>
      </w:r>
      <w:r w:rsidRPr="009C4524">
        <w:rPr>
          <w:rFonts w:ascii="宋体" w:eastAsia="宋体" w:hAnsi="宋体" w:hint="eastAsia"/>
        </w:rPr>
        <w:t>管成形术，通俗讲即通过扩张Schlemm</w:t>
      </w:r>
      <w:proofErr w:type="gramStart"/>
      <w:r w:rsidRPr="009C4524">
        <w:rPr>
          <w:rFonts w:ascii="宋体" w:eastAsia="宋体" w:hAnsi="宋体"/>
        </w:rPr>
        <w:t>’</w:t>
      </w:r>
      <w:proofErr w:type="gramEnd"/>
      <w:r w:rsidRPr="009C4524">
        <w:rPr>
          <w:rFonts w:ascii="宋体" w:eastAsia="宋体" w:hAnsi="宋体"/>
        </w:rPr>
        <w:t>s</w:t>
      </w:r>
      <w:r w:rsidRPr="009C4524">
        <w:rPr>
          <w:rFonts w:ascii="宋体" w:eastAsia="宋体" w:hAnsi="宋体" w:hint="eastAsia"/>
        </w:rPr>
        <w:t>管并制作与前房沟通的Schlemm</w:t>
      </w:r>
      <w:proofErr w:type="gramStart"/>
      <w:r w:rsidRPr="009C4524">
        <w:rPr>
          <w:rFonts w:ascii="宋体" w:eastAsia="宋体" w:hAnsi="宋体"/>
        </w:rPr>
        <w:t>’</w:t>
      </w:r>
      <w:proofErr w:type="gramEnd"/>
      <w:r w:rsidRPr="009C4524">
        <w:rPr>
          <w:rFonts w:ascii="宋体" w:eastAsia="宋体" w:hAnsi="宋体"/>
        </w:rPr>
        <w:t>s</w:t>
      </w:r>
      <w:r w:rsidRPr="009C4524">
        <w:rPr>
          <w:rFonts w:ascii="宋体" w:eastAsia="宋体" w:hAnsi="宋体" w:hint="eastAsia"/>
        </w:rPr>
        <w:t>管断端，使房水通过Schlemm</w:t>
      </w:r>
      <w:proofErr w:type="gramStart"/>
      <w:r w:rsidRPr="009C4524">
        <w:rPr>
          <w:rFonts w:ascii="宋体" w:eastAsia="宋体" w:hAnsi="宋体"/>
        </w:rPr>
        <w:t>’</w:t>
      </w:r>
      <w:proofErr w:type="gramEnd"/>
      <w:r w:rsidRPr="009C4524">
        <w:rPr>
          <w:rFonts w:ascii="宋体" w:eastAsia="宋体" w:hAnsi="宋体"/>
        </w:rPr>
        <w:t>s</w:t>
      </w:r>
      <w:r w:rsidRPr="009C4524">
        <w:rPr>
          <w:rFonts w:ascii="宋体" w:eastAsia="宋体" w:hAnsi="宋体" w:hint="eastAsia"/>
        </w:rPr>
        <w:t>管直接向外引流达到降低眼压的作用。该手术的原理遵循房水外流的生理通道，疤痕形成对手术预后影响不大，可以广泛应用于各种原发及继发性青光眼。值得一提的是，其对于虹膜角膜内皮综合症的治疗效果超过传统青光眼手术。</w:t>
      </w:r>
    </w:p>
    <w:p w14:paraId="5AC0693F" w14:textId="77777777" w:rsidR="009C4524" w:rsidRPr="009C4524" w:rsidRDefault="009C4524" w:rsidP="009C4524">
      <w:pPr>
        <w:rPr>
          <w:rFonts w:ascii="宋体" w:eastAsia="宋体" w:hAnsi="宋体"/>
        </w:rPr>
      </w:pPr>
    </w:p>
    <w:p w14:paraId="229284EF" w14:textId="77777777" w:rsidR="009C4524" w:rsidRPr="009C4524" w:rsidRDefault="009C4524" w:rsidP="009C4524">
      <w:pPr>
        <w:rPr>
          <w:rFonts w:ascii="宋体" w:eastAsia="宋体" w:hAnsi="宋体"/>
        </w:rPr>
      </w:pPr>
      <w:r w:rsidRPr="009C4524">
        <w:rPr>
          <w:rFonts w:ascii="宋体" w:eastAsia="宋体" w:hAnsi="宋体" w:hint="eastAsia"/>
          <w:highlight w:val="yellow"/>
        </w:rPr>
        <w:t>青</w:t>
      </w:r>
      <w:proofErr w:type="gramStart"/>
      <w:r w:rsidRPr="009C4524">
        <w:rPr>
          <w:rFonts w:ascii="宋体" w:eastAsia="宋体" w:hAnsi="宋体" w:hint="eastAsia"/>
          <w:highlight w:val="yellow"/>
        </w:rPr>
        <w:t>睫</w:t>
      </w:r>
      <w:proofErr w:type="gramEnd"/>
      <w:r w:rsidRPr="009C4524">
        <w:rPr>
          <w:rFonts w:ascii="宋体" w:eastAsia="宋体" w:hAnsi="宋体" w:hint="eastAsia"/>
          <w:highlight w:val="yellow"/>
        </w:rPr>
        <w:t>综合症/青光眼睫状体炎综合征</w:t>
      </w:r>
    </w:p>
    <w:p w14:paraId="6A027FA4" w14:textId="77777777" w:rsidR="009C4524" w:rsidRPr="009C4524" w:rsidRDefault="009C4524" w:rsidP="009C4524">
      <w:pPr>
        <w:rPr>
          <w:rFonts w:ascii="宋体" w:eastAsia="宋体" w:hAnsi="宋体"/>
        </w:rPr>
      </w:pPr>
      <w:r w:rsidRPr="009C4524">
        <w:rPr>
          <w:rFonts w:ascii="宋体" w:eastAsia="宋体" w:hAnsi="宋体" w:hint="eastAsia"/>
        </w:rPr>
        <w:t>是一种典型的急性、单侧、反复发作的眼压升高</w:t>
      </w:r>
      <w:r w:rsidRPr="009C4524">
        <w:rPr>
          <w:rFonts w:ascii="宋体" w:eastAsia="宋体" w:hAnsi="宋体"/>
        </w:rPr>
        <w:t>并伴有轻度前房炎症的疾病。病理生理学尚不清楚，尽管有几种理论被提出，从自身免疫到感染性。治疗管理的重点是控制眼压和减少炎症。虽然发作时通常没有后遗症，但长期反复发作可能导致长期的青光眼损害（继发性青光眼）。</w:t>
      </w:r>
    </w:p>
    <w:p w14:paraId="7CE7A6F8" w14:textId="77777777" w:rsidR="009C4524" w:rsidRPr="009C4524" w:rsidRDefault="009C4524" w:rsidP="009C4524">
      <w:pPr>
        <w:rPr>
          <w:rFonts w:ascii="宋体" w:eastAsia="宋体" w:hAnsi="宋体"/>
        </w:rPr>
      </w:pPr>
    </w:p>
    <w:p w14:paraId="5DFD639D" w14:textId="77777777" w:rsidR="009C4524" w:rsidRPr="009C4524" w:rsidRDefault="009C4524" w:rsidP="009C4524">
      <w:pPr>
        <w:rPr>
          <w:rFonts w:ascii="宋体" w:eastAsia="宋体" w:hAnsi="宋体"/>
        </w:rPr>
      </w:pPr>
      <w:r w:rsidRPr="009C4524">
        <w:rPr>
          <w:rFonts w:ascii="宋体" w:eastAsia="宋体" w:hAnsi="宋体" w:hint="eastAsia"/>
          <w:highlight w:val="yellow"/>
        </w:rPr>
        <w:t>多久需要进行一次检查</w:t>
      </w:r>
    </w:p>
    <w:p w14:paraId="5CE3710C" w14:textId="77777777" w:rsidR="009C4524" w:rsidRPr="009C4524" w:rsidRDefault="009C4524" w:rsidP="009C4524">
      <w:pPr>
        <w:rPr>
          <w:rFonts w:ascii="宋体" w:eastAsia="宋体" w:hAnsi="宋体"/>
        </w:rPr>
      </w:pPr>
      <w:r w:rsidRPr="009C4524">
        <w:rPr>
          <w:rFonts w:ascii="宋体" w:eastAsia="宋体" w:hAnsi="宋体" w:hint="eastAsia"/>
        </w:rPr>
        <w:t>对于青光眼患者来说，定期进行眼部检查非常重要，以确保病情得到有效控制，并及时发现并处理可能的并发症。通常，青光眼患者需要每隔三到六个月进行一次检查，具体的检查间隔时间可能会因患者的病情、治疗方案和医生的建议而异。</w:t>
      </w:r>
    </w:p>
    <w:p w14:paraId="1C74D299" w14:textId="77777777" w:rsidR="009C4524" w:rsidRPr="009C4524" w:rsidRDefault="009C4524" w:rsidP="009C4524">
      <w:pPr>
        <w:rPr>
          <w:rFonts w:ascii="宋体" w:eastAsia="宋体" w:hAnsi="宋体"/>
        </w:rPr>
      </w:pPr>
      <w:r w:rsidRPr="009C4524">
        <w:rPr>
          <w:rFonts w:ascii="宋体" w:eastAsia="宋体" w:hAnsi="宋体" w:hint="eastAsia"/>
        </w:rPr>
        <w:t>在检查过程中，医生通常会测量患者的眼压，评估视神经的功能和结构，检查眼底并评估青光眼的进展情况。根据检查结果，医生可能需要调整治疗方案，如更换药物或手术干预，以达到最佳的治疗效果。</w:t>
      </w:r>
    </w:p>
    <w:p w14:paraId="48BFE703" w14:textId="77777777" w:rsidR="009C4524" w:rsidRPr="009C4524" w:rsidRDefault="009C4524" w:rsidP="009C4524">
      <w:pPr>
        <w:rPr>
          <w:rFonts w:ascii="宋体" w:eastAsia="宋体" w:hAnsi="宋体"/>
        </w:rPr>
      </w:pPr>
      <w:r w:rsidRPr="009C4524">
        <w:rPr>
          <w:rFonts w:ascii="宋体" w:eastAsia="宋体" w:hAnsi="宋体" w:hint="eastAsia"/>
        </w:rPr>
        <w:t>除定期检查外，青光眼患者还需要注意自我监测和管理。例如，患者可以自测眼压或记录药物使用情况，以帮助医生更好地了解病情并进行治疗。此外，患者还需要积极控制危险因素，如高血压、糖尿病、吸烟等，以减少青光眼的发生和发展。</w:t>
      </w:r>
    </w:p>
    <w:p w14:paraId="050E371C" w14:textId="77777777" w:rsidR="009C4524" w:rsidRPr="009C4524" w:rsidRDefault="009C4524" w:rsidP="009C4524">
      <w:pPr>
        <w:rPr>
          <w:rFonts w:ascii="宋体" w:eastAsia="宋体" w:hAnsi="宋体"/>
        </w:rPr>
      </w:pPr>
    </w:p>
    <w:p w14:paraId="0D64D88F" w14:textId="77777777" w:rsidR="009C4524" w:rsidRPr="009C4524" w:rsidRDefault="009C4524" w:rsidP="009C4524">
      <w:pPr>
        <w:rPr>
          <w:rFonts w:ascii="宋体" w:eastAsia="宋体" w:hAnsi="宋体"/>
        </w:rPr>
      </w:pPr>
      <w:r w:rsidRPr="009C4524">
        <w:rPr>
          <w:rFonts w:ascii="宋体" w:eastAsia="宋体" w:hAnsi="宋体" w:hint="eastAsia"/>
          <w:highlight w:val="yellow"/>
        </w:rPr>
        <w:t>会失明吗？</w:t>
      </w:r>
    </w:p>
    <w:p w14:paraId="70D49FF1" w14:textId="77777777" w:rsidR="009C4524" w:rsidRPr="009C4524" w:rsidRDefault="009C4524" w:rsidP="009C4524">
      <w:pPr>
        <w:rPr>
          <w:rFonts w:ascii="宋体" w:eastAsia="宋体" w:hAnsi="宋体"/>
        </w:rPr>
      </w:pPr>
      <w:r w:rsidRPr="009C4524">
        <w:rPr>
          <w:rFonts w:ascii="宋体" w:eastAsia="宋体" w:hAnsi="宋体" w:hint="eastAsia"/>
        </w:rPr>
        <w:t>青光眼是一种慢性眼病，如果不及时治疗，会导致视力严重损害甚至失明。青光眼引起视力损害的原因是眼内压力过高，使得视神经细胞逐渐死亡。如果视神经细胞死亡达到一定程度，就会导致永久性的视力丧失。</w:t>
      </w:r>
    </w:p>
    <w:p w14:paraId="2808D105" w14:textId="77777777" w:rsidR="009C4524" w:rsidRPr="009C4524" w:rsidRDefault="009C4524" w:rsidP="009C4524">
      <w:pPr>
        <w:rPr>
          <w:rFonts w:ascii="宋体" w:eastAsia="宋体" w:hAnsi="宋体"/>
        </w:rPr>
      </w:pPr>
      <w:r w:rsidRPr="009C4524">
        <w:rPr>
          <w:rFonts w:ascii="宋体" w:eastAsia="宋体" w:hAnsi="宋体" w:hint="eastAsia"/>
        </w:rPr>
        <w:t>根据青光眼的类型和治疗情况，失明的风险也会有所不同。例如，开角型青光眼可能发展缓慢，而闭角型青光眼可能发展较快。如果病情得到及时治疗，如药物治疗或手术治疗等，就可以控制眼压，减缓或停止视神经细胞的</w:t>
      </w:r>
      <w:bookmarkStart w:id="113" w:name="_GoBack"/>
      <w:bookmarkEnd w:id="113"/>
      <w:r w:rsidRPr="009C4524">
        <w:rPr>
          <w:rFonts w:ascii="宋体" w:eastAsia="宋体" w:hAnsi="宋体" w:hint="eastAsia"/>
        </w:rPr>
        <w:t>死亡，从而降低失明的风险。但如果治疗不及时或</w:t>
      </w:r>
      <w:r w:rsidRPr="009C4524">
        <w:rPr>
          <w:rFonts w:ascii="宋体" w:eastAsia="宋体" w:hAnsi="宋体" w:hint="eastAsia"/>
        </w:rPr>
        <w:lastRenderedPageBreak/>
        <w:t>治疗不当，青光眼可能会导致永久性视力丧失。</w:t>
      </w:r>
    </w:p>
    <w:p w14:paraId="75477904" w14:textId="77777777" w:rsidR="009C4524" w:rsidRPr="009C4524" w:rsidRDefault="009C4524" w:rsidP="009C4524">
      <w:pPr>
        <w:rPr>
          <w:rFonts w:ascii="宋体" w:eastAsia="宋体" w:hAnsi="宋体"/>
        </w:rPr>
      </w:pPr>
      <w:r w:rsidRPr="009C4524">
        <w:rPr>
          <w:rFonts w:ascii="宋体" w:eastAsia="宋体" w:hAnsi="宋体" w:hint="eastAsia"/>
        </w:rPr>
        <w:t>因此，及早发现青光眼，积极治疗和定期检查非常重要，特别是对于有家族史、年龄较大、高度近视、糖尿病等危险因素的人群。如果您怀疑自己患有青光眼，请及时就医，进行检查和治疗。</w:t>
      </w:r>
    </w:p>
    <w:p w14:paraId="51FA843D" w14:textId="77777777" w:rsidR="009C4524" w:rsidRPr="009C4524" w:rsidRDefault="009C4524" w:rsidP="009C4524">
      <w:pPr>
        <w:rPr>
          <w:rFonts w:ascii="宋体" w:eastAsia="宋体" w:hAnsi="宋体"/>
        </w:rPr>
      </w:pPr>
    </w:p>
    <w:p w14:paraId="12B006AF" w14:textId="77777777" w:rsidR="009C4524" w:rsidRPr="009C4524" w:rsidRDefault="009C4524" w:rsidP="009C4524">
      <w:pPr>
        <w:rPr>
          <w:rFonts w:ascii="宋体" w:eastAsia="宋体" w:hAnsi="宋体"/>
        </w:rPr>
      </w:pPr>
      <w:r w:rsidRPr="009C4524">
        <w:rPr>
          <w:rFonts w:ascii="宋体" w:eastAsia="宋体" w:hAnsi="宋体" w:hint="eastAsia"/>
          <w:highlight w:val="yellow"/>
        </w:rPr>
        <w:t>失明后怎么办？</w:t>
      </w:r>
    </w:p>
    <w:p w14:paraId="05FD17FB" w14:textId="77777777" w:rsidR="009C4524" w:rsidRPr="009C4524" w:rsidRDefault="009C4524" w:rsidP="009C4524">
      <w:pPr>
        <w:rPr>
          <w:rFonts w:ascii="宋体" w:eastAsia="宋体" w:hAnsi="宋体"/>
        </w:rPr>
      </w:pPr>
      <w:r w:rsidRPr="009C4524">
        <w:rPr>
          <w:rFonts w:ascii="宋体" w:eastAsia="宋体" w:hAnsi="宋体" w:hint="eastAsia"/>
        </w:rPr>
        <w:t>1</w:t>
      </w:r>
      <w:r w:rsidRPr="009C4524">
        <w:rPr>
          <w:rFonts w:ascii="宋体" w:eastAsia="宋体" w:hAnsi="宋体"/>
        </w:rPr>
        <w:t>.</w:t>
      </w:r>
      <w:r w:rsidRPr="009C4524">
        <w:rPr>
          <w:rFonts w:ascii="宋体" w:eastAsia="宋体" w:hAnsi="宋体" w:hint="eastAsia"/>
        </w:rPr>
        <w:t>巩固原有视力：青光眼失明后，患者仍有可能保留一定程度的视力。医生可能会建议使用一些辅助视力器具，如放大镜、放大阅读器以及其他视障辅助工具等，帮助患者更好地进行日常活动。</w:t>
      </w:r>
    </w:p>
    <w:p w14:paraId="598DB8B2" w14:textId="77777777" w:rsidR="009C4524" w:rsidRPr="009C4524" w:rsidRDefault="009C4524" w:rsidP="009C4524">
      <w:pPr>
        <w:rPr>
          <w:rFonts w:ascii="宋体" w:eastAsia="宋体" w:hAnsi="宋体"/>
        </w:rPr>
      </w:pPr>
      <w:r w:rsidRPr="009C4524">
        <w:rPr>
          <w:rFonts w:ascii="宋体" w:eastAsia="宋体" w:hAnsi="宋体" w:hint="eastAsia"/>
        </w:rPr>
        <w:t>2</w:t>
      </w:r>
      <w:r w:rsidRPr="009C4524">
        <w:rPr>
          <w:rFonts w:ascii="宋体" w:eastAsia="宋体" w:hAnsi="宋体"/>
        </w:rPr>
        <w:t>.</w:t>
      </w:r>
      <w:r w:rsidRPr="009C4524">
        <w:rPr>
          <w:rFonts w:ascii="宋体" w:eastAsia="宋体" w:hAnsi="宋体" w:hint="eastAsia"/>
        </w:rPr>
        <w:t>提高生活质量：青光眼失明可能会对患者的生活质量产生负面影响，如失去独立性和社交能力。建议患者积极参与一些视力障碍康复项目，如指导如何使用辅助设备、支持群体等。</w:t>
      </w:r>
    </w:p>
    <w:p w14:paraId="2CF36D91" w14:textId="77777777" w:rsidR="009C4524" w:rsidRPr="009C4524" w:rsidRDefault="009C4524" w:rsidP="009C4524">
      <w:pPr>
        <w:rPr>
          <w:rFonts w:ascii="宋体" w:eastAsia="宋体" w:hAnsi="宋体"/>
        </w:rPr>
      </w:pPr>
      <w:r w:rsidRPr="009C4524">
        <w:rPr>
          <w:rFonts w:ascii="宋体" w:eastAsia="宋体" w:hAnsi="宋体" w:hint="eastAsia"/>
        </w:rPr>
        <w:t>防止另一只眼睛受影响：青光眼通常不仅仅影响一只眼睛，另一只眼睛也可能受到影响。为了避免进一步损伤，建议定期进行眼部检查，保持眼部健康。</w:t>
      </w:r>
    </w:p>
    <w:p w14:paraId="11BF128B" w14:textId="77777777" w:rsidR="009C4524" w:rsidRPr="009C4524" w:rsidRDefault="009C4524" w:rsidP="009C4524">
      <w:pPr>
        <w:rPr>
          <w:rFonts w:ascii="宋体" w:eastAsia="宋体" w:hAnsi="宋体"/>
        </w:rPr>
      </w:pPr>
      <w:r w:rsidRPr="009C4524">
        <w:rPr>
          <w:rFonts w:ascii="宋体" w:eastAsia="宋体" w:hAnsi="宋体" w:hint="eastAsia"/>
        </w:rPr>
        <w:t>3</w:t>
      </w:r>
      <w:r w:rsidRPr="009C4524">
        <w:rPr>
          <w:rFonts w:ascii="宋体" w:eastAsia="宋体" w:hAnsi="宋体"/>
        </w:rPr>
        <w:t>.</w:t>
      </w:r>
      <w:r w:rsidRPr="009C4524">
        <w:rPr>
          <w:rFonts w:ascii="宋体" w:eastAsia="宋体" w:hAnsi="宋体" w:hint="eastAsia"/>
        </w:rPr>
        <w:t>预防并发症：青光眼失明可能导致其他眼病的发生，如角膜病变、白内障、斜视等。建议患者进行常规眼部检查，及时发现并治疗其他眼病。</w:t>
      </w:r>
    </w:p>
    <w:p w14:paraId="6A37212E" w14:textId="77777777" w:rsidR="009C4524" w:rsidRPr="009C4524" w:rsidRDefault="009C4524" w:rsidP="009C4524">
      <w:pPr>
        <w:rPr>
          <w:rFonts w:ascii="宋体" w:eastAsia="宋体" w:hAnsi="宋体"/>
        </w:rPr>
      </w:pPr>
      <w:r w:rsidRPr="009C4524">
        <w:rPr>
          <w:rFonts w:ascii="宋体" w:eastAsia="宋体" w:hAnsi="宋体" w:hint="eastAsia"/>
        </w:rPr>
        <w:t>4</w:t>
      </w:r>
      <w:r w:rsidRPr="009C4524">
        <w:rPr>
          <w:rFonts w:ascii="宋体" w:eastAsia="宋体" w:hAnsi="宋体"/>
        </w:rPr>
        <w:t>.</w:t>
      </w:r>
      <w:r w:rsidRPr="009C4524">
        <w:rPr>
          <w:rFonts w:ascii="宋体" w:eastAsia="宋体" w:hAnsi="宋体" w:hint="eastAsia"/>
        </w:rPr>
        <w:t>心理支持：青光眼失明后，患者可能面临一系列的心理问题，如沮丧、抑郁等。建议患者与家人、朋友或心理医生交流，寻求心理支持和帮助。</w:t>
      </w:r>
    </w:p>
    <w:p w14:paraId="6000D4E0" w14:textId="77777777" w:rsidR="009C4524" w:rsidRPr="009C4524" w:rsidRDefault="009C4524" w:rsidP="009C4524">
      <w:pPr>
        <w:rPr>
          <w:rFonts w:ascii="宋体" w:eastAsia="宋体" w:hAnsi="宋体"/>
        </w:rPr>
      </w:pPr>
      <w:r w:rsidRPr="009C4524">
        <w:rPr>
          <w:rFonts w:ascii="宋体" w:eastAsia="宋体" w:hAnsi="宋体" w:hint="eastAsia"/>
        </w:rPr>
        <w:t>总之，青光眼失明是一种严重的疾病，对患者的身心健康都会产生很大的影响。及早发现和治疗青光眼，可以有效预防失明的发生。如果青光眼已经导致失明，患者需要积极采取措施，提高生活质量并预防并发症的发生。</w:t>
      </w:r>
    </w:p>
    <w:p w14:paraId="1AF3762F" w14:textId="77777777" w:rsidR="009C4524" w:rsidRPr="009C4524" w:rsidRDefault="009C4524" w:rsidP="009C4524">
      <w:pPr>
        <w:rPr>
          <w:rFonts w:ascii="宋体" w:eastAsia="宋体" w:hAnsi="宋体"/>
        </w:rPr>
      </w:pPr>
    </w:p>
    <w:p w14:paraId="0909B6A1" w14:textId="77777777" w:rsidR="009C4524" w:rsidRPr="009C4524" w:rsidRDefault="009C4524" w:rsidP="009C4524">
      <w:pPr>
        <w:rPr>
          <w:rFonts w:ascii="宋体" w:eastAsia="宋体" w:hAnsi="宋体"/>
        </w:rPr>
      </w:pPr>
      <w:r w:rsidRPr="009C4524">
        <w:rPr>
          <w:rFonts w:ascii="宋体" w:eastAsia="宋体" w:hAnsi="宋体" w:hint="eastAsia"/>
          <w:highlight w:val="yellow"/>
        </w:rPr>
        <w:t>青之助是什么？</w:t>
      </w:r>
    </w:p>
    <w:p w14:paraId="54AFF1E3" w14:textId="77777777" w:rsidR="009C4524" w:rsidRPr="009C4524" w:rsidRDefault="009C4524" w:rsidP="009C4524">
      <w:pPr>
        <w:rPr>
          <w:rFonts w:ascii="宋体" w:eastAsia="宋体" w:hAnsi="宋体"/>
        </w:rPr>
      </w:pPr>
      <w:r w:rsidRPr="009C4524">
        <w:rPr>
          <w:rFonts w:ascii="宋体" w:eastAsia="宋体" w:hAnsi="宋体" w:hint="eastAsia"/>
        </w:rPr>
        <w:t>青之助是一款专业应用于青光眼患者的病情管理程序，它可永久储存、展示您的病情资料；根据您的病情制定您的专属复诊方案，并在就诊前进行提醒；，通过由青光眼专家监督运行的青光眼智能知识库，他可以解答您一切和青光眼相关的问题；通过用药助手功能，每天定时提醒您用药并打卡，可以有效提高您的用药依从性，为平稳的眼压保驾护航；通过共享眼压计计划，一键下单，就可以让您居家完成眼压的监测；通过线</w:t>
      </w:r>
      <w:proofErr w:type="gramStart"/>
      <w:r w:rsidRPr="009C4524">
        <w:rPr>
          <w:rFonts w:ascii="宋体" w:eastAsia="宋体" w:hAnsi="宋体" w:hint="eastAsia"/>
        </w:rPr>
        <w:t>上咨询</w:t>
      </w:r>
      <w:proofErr w:type="gramEnd"/>
      <w:r w:rsidRPr="009C4524">
        <w:rPr>
          <w:rFonts w:ascii="宋体" w:eastAsia="宋体" w:hAnsi="宋体" w:hint="eastAsia"/>
        </w:rPr>
        <w:t>功能，直连权威青光眼专家，获得专业回答的同时更可享受药物配送服务，足不出户即可寻访名医。</w:t>
      </w:r>
      <w:proofErr w:type="gramStart"/>
      <w:r w:rsidRPr="009C4524">
        <w:rPr>
          <w:rFonts w:ascii="宋体" w:eastAsia="宋体" w:hAnsi="宋体" w:hint="eastAsia"/>
        </w:rPr>
        <w:t>详细青</w:t>
      </w:r>
      <w:proofErr w:type="gramEnd"/>
      <w:r w:rsidRPr="009C4524">
        <w:rPr>
          <w:rFonts w:ascii="宋体" w:eastAsia="宋体" w:hAnsi="宋体" w:hint="eastAsia"/>
        </w:rPr>
        <w:t>之助是</w:t>
      </w:r>
      <w:proofErr w:type="gramStart"/>
      <w:r w:rsidRPr="009C4524">
        <w:rPr>
          <w:rFonts w:ascii="宋体" w:eastAsia="宋体" w:hAnsi="宋体" w:hint="eastAsia"/>
        </w:rPr>
        <w:t>您抗青</w:t>
      </w:r>
      <w:proofErr w:type="gramEnd"/>
      <w:r w:rsidRPr="009C4524">
        <w:rPr>
          <w:rFonts w:ascii="宋体" w:eastAsia="宋体" w:hAnsi="宋体" w:hint="eastAsia"/>
        </w:rPr>
        <w:t>路上的好战友，光明途中的好伴侣。</w:t>
      </w:r>
    </w:p>
    <w:p w14:paraId="6976734E" w14:textId="77777777" w:rsidR="009C4524" w:rsidRPr="009C4524" w:rsidRDefault="009C4524" w:rsidP="00893A8C">
      <w:pPr>
        <w:jc w:val="left"/>
        <w:rPr>
          <w:rFonts w:ascii="宋体" w:eastAsia="宋体" w:hAnsi="宋体"/>
        </w:rPr>
      </w:pPr>
    </w:p>
    <w:sectPr w:rsidR="009C4524" w:rsidRPr="009C45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u Yue" w:date="2023-03-14T18:30:00Z" w:initials="WY">
    <w:p w14:paraId="03F67375" w14:textId="7F0A8BC5" w:rsidR="00CE47C3" w:rsidRDefault="00CE47C3">
      <w:pPr>
        <w:pStyle w:val="a5"/>
      </w:pPr>
      <w:r>
        <w:rPr>
          <w:rStyle w:val="a4"/>
        </w:rPr>
        <w:annotationRef/>
      </w:r>
      <w:r>
        <w:rPr>
          <w:rFonts w:hint="eastAsia"/>
        </w:rPr>
        <w:t>问题进行了缩短</w:t>
      </w:r>
    </w:p>
  </w:comment>
  <w:comment w:id="5" w:author="Wu Yue" w:date="2023-03-14T18:27:00Z" w:initials="WY">
    <w:p w14:paraId="613AABA2" w14:textId="47564E5D" w:rsidR="00CE47C3" w:rsidRDefault="00CE47C3">
      <w:pPr>
        <w:pStyle w:val="a5"/>
      </w:pPr>
      <w:r>
        <w:rPr>
          <w:rStyle w:val="a4"/>
        </w:rPr>
        <w:annotationRef/>
      </w:r>
      <w:r>
        <w:rPr>
          <w:rFonts w:hint="eastAsia"/>
        </w:rPr>
        <w:t>新增问题</w:t>
      </w:r>
    </w:p>
  </w:comment>
  <w:comment w:id="6" w:author="Wu Yue" w:date="2023-03-14T18:31:00Z" w:initials="WY">
    <w:p w14:paraId="07352040" w14:textId="01C1DCB0" w:rsidR="00CE47C3" w:rsidRDefault="00CE47C3">
      <w:pPr>
        <w:pStyle w:val="a5"/>
      </w:pPr>
      <w:r>
        <w:rPr>
          <w:rStyle w:val="a4"/>
        </w:rPr>
        <w:annotationRef/>
      </w:r>
      <w:r>
        <w:rPr>
          <w:rFonts w:hint="eastAsia"/>
        </w:rPr>
        <w:t>问题进行了缩短</w:t>
      </w:r>
    </w:p>
  </w:comment>
  <w:comment w:id="11" w:author="Wu Yue" w:date="2023-03-14T18:31:00Z" w:initials="WY">
    <w:p w14:paraId="053BF8E6" w14:textId="30C4E351" w:rsidR="00CE47C3" w:rsidRDefault="00CE47C3">
      <w:pPr>
        <w:pStyle w:val="a5"/>
      </w:pPr>
      <w:r>
        <w:rPr>
          <w:rStyle w:val="a4"/>
        </w:rPr>
        <w:annotationRef/>
      </w:r>
      <w:r>
        <w:rPr>
          <w:rFonts w:hint="eastAsia"/>
        </w:rPr>
        <w:t>新增问题</w:t>
      </w:r>
    </w:p>
  </w:comment>
  <w:comment w:id="13" w:author="Wu Yue" w:date="2023-03-14T18:32:00Z" w:initials="WY">
    <w:p w14:paraId="6FE437EB" w14:textId="00B84477" w:rsidR="00CE47C3" w:rsidRDefault="00CE47C3">
      <w:pPr>
        <w:pStyle w:val="a5"/>
      </w:pPr>
      <w:r>
        <w:rPr>
          <w:rStyle w:val="a4"/>
        </w:rPr>
        <w:annotationRef/>
      </w:r>
      <w:r>
        <w:rPr>
          <w:rFonts w:hint="eastAsia"/>
        </w:rPr>
        <w:t>问题进行了缩短</w:t>
      </w:r>
    </w:p>
  </w:comment>
  <w:comment w:id="19" w:author="Wu Yue" w:date="2023-03-14T18:32:00Z" w:initials="WY">
    <w:p w14:paraId="1792DDB8" w14:textId="498AE0F0" w:rsidR="00CE47C3" w:rsidRDefault="00CE47C3">
      <w:pPr>
        <w:pStyle w:val="a5"/>
      </w:pPr>
      <w:r>
        <w:rPr>
          <w:rStyle w:val="a4"/>
        </w:rPr>
        <w:annotationRef/>
      </w:r>
      <w:r>
        <w:rPr>
          <w:rFonts w:hint="eastAsia"/>
        </w:rPr>
        <w:t>增加问题</w:t>
      </w:r>
    </w:p>
  </w:comment>
  <w:comment w:id="45" w:author="Wu Yue" w:date="2023-03-14T18:41:00Z" w:initials="WY">
    <w:p w14:paraId="4C1DA47B" w14:textId="21A28703" w:rsidR="002F7803" w:rsidRDefault="002F7803">
      <w:pPr>
        <w:pStyle w:val="a5"/>
        <w:rPr>
          <w:rFonts w:hint="eastAsia"/>
        </w:rPr>
      </w:pPr>
      <w:r>
        <w:rPr>
          <w:rStyle w:val="a4"/>
        </w:rPr>
        <w:annotationRef/>
      </w:r>
      <w:r>
        <w:rPr>
          <w:rFonts w:hint="eastAsia"/>
        </w:rPr>
        <w:t>答案修改及缩短</w:t>
      </w:r>
    </w:p>
  </w:comment>
  <w:comment w:id="50" w:author="Wu Yue" w:date="2023-03-14T18:41:00Z" w:initials="WY">
    <w:p w14:paraId="73225215" w14:textId="3DD40945" w:rsidR="002F7803" w:rsidRDefault="002F7803">
      <w:pPr>
        <w:pStyle w:val="a5"/>
      </w:pPr>
      <w:r>
        <w:rPr>
          <w:rStyle w:val="a4"/>
        </w:rPr>
        <w:annotationRef/>
      </w:r>
      <w:r>
        <w:rPr>
          <w:rFonts w:hint="eastAsia"/>
        </w:rPr>
        <w:t>新增问题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F67375" w15:done="0"/>
  <w15:commentEx w15:paraId="613AABA2" w15:done="0"/>
  <w15:commentEx w15:paraId="07352040" w15:done="0"/>
  <w15:commentEx w15:paraId="053BF8E6" w15:done="0"/>
  <w15:commentEx w15:paraId="6FE437EB" w15:done="0"/>
  <w15:commentEx w15:paraId="1792DDB8" w15:done="0"/>
  <w15:commentEx w15:paraId="4C1DA47B" w15:done="0"/>
  <w15:commentEx w15:paraId="732252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F67375" w16cid:durableId="27BB3BB6"/>
  <w16cid:commentId w16cid:paraId="613AABA2" w16cid:durableId="27BB3B2C"/>
  <w16cid:commentId w16cid:paraId="07352040" w16cid:durableId="27BB3C14"/>
  <w16cid:commentId w16cid:paraId="053BF8E6" w16cid:durableId="27BB3C19"/>
  <w16cid:commentId w16cid:paraId="6FE437EB" w16cid:durableId="27BB3C4C"/>
  <w16cid:commentId w16cid:paraId="1792DDB8" w16cid:durableId="27BB3C45"/>
  <w16cid:commentId w16cid:paraId="4C1DA47B" w16cid:durableId="27BB3E63"/>
  <w16cid:commentId w16cid:paraId="73225215" w16cid:durableId="27BB3E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20DF0"/>
    <w:multiLevelType w:val="hybridMultilevel"/>
    <w:tmpl w:val="B0B0FFAE"/>
    <w:lvl w:ilvl="0" w:tplc="51827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193BCA"/>
    <w:multiLevelType w:val="hybridMultilevel"/>
    <w:tmpl w:val="9D0433BA"/>
    <w:lvl w:ilvl="0" w:tplc="6AA2442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u Yue">
    <w15:presenceInfo w15:providerId="None" w15:userId="Wu Y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D8"/>
    <w:rsid w:val="0009453B"/>
    <w:rsid w:val="0021037A"/>
    <w:rsid w:val="002517E8"/>
    <w:rsid w:val="002B0F2C"/>
    <w:rsid w:val="002F7803"/>
    <w:rsid w:val="0041100F"/>
    <w:rsid w:val="004B4235"/>
    <w:rsid w:val="006A6B8D"/>
    <w:rsid w:val="006B7832"/>
    <w:rsid w:val="006D5546"/>
    <w:rsid w:val="00893A8C"/>
    <w:rsid w:val="008A7451"/>
    <w:rsid w:val="009143F7"/>
    <w:rsid w:val="009C4524"/>
    <w:rsid w:val="00B613B9"/>
    <w:rsid w:val="00B67201"/>
    <w:rsid w:val="00C807AF"/>
    <w:rsid w:val="00CD3ED4"/>
    <w:rsid w:val="00CE47C3"/>
    <w:rsid w:val="00D41EAB"/>
    <w:rsid w:val="00E41916"/>
    <w:rsid w:val="00EF2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B733"/>
  <w15:chartTrackingRefBased/>
  <w15:docId w15:val="{F86EC097-A4CD-42C4-B269-261087FE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45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6B8D"/>
    <w:pPr>
      <w:ind w:firstLineChars="200" w:firstLine="420"/>
    </w:pPr>
  </w:style>
  <w:style w:type="character" w:styleId="a4">
    <w:name w:val="annotation reference"/>
    <w:basedOn w:val="a0"/>
    <w:uiPriority w:val="99"/>
    <w:semiHidden/>
    <w:unhideWhenUsed/>
    <w:rsid w:val="00CE47C3"/>
    <w:rPr>
      <w:sz w:val="21"/>
      <w:szCs w:val="21"/>
    </w:rPr>
  </w:style>
  <w:style w:type="paragraph" w:styleId="a5">
    <w:name w:val="annotation text"/>
    <w:basedOn w:val="a"/>
    <w:link w:val="a6"/>
    <w:uiPriority w:val="99"/>
    <w:semiHidden/>
    <w:unhideWhenUsed/>
    <w:rsid w:val="00CE47C3"/>
    <w:pPr>
      <w:jc w:val="left"/>
    </w:pPr>
  </w:style>
  <w:style w:type="character" w:customStyle="1" w:styleId="a6">
    <w:name w:val="批注文字 字符"/>
    <w:basedOn w:val="a0"/>
    <w:link w:val="a5"/>
    <w:uiPriority w:val="99"/>
    <w:semiHidden/>
    <w:rsid w:val="00CE47C3"/>
  </w:style>
  <w:style w:type="paragraph" w:styleId="a7">
    <w:name w:val="annotation subject"/>
    <w:basedOn w:val="a5"/>
    <w:next w:val="a5"/>
    <w:link w:val="a8"/>
    <w:uiPriority w:val="99"/>
    <w:semiHidden/>
    <w:unhideWhenUsed/>
    <w:rsid w:val="00CE47C3"/>
    <w:rPr>
      <w:b/>
      <w:bCs/>
    </w:rPr>
  </w:style>
  <w:style w:type="character" w:customStyle="1" w:styleId="a8">
    <w:name w:val="批注主题 字符"/>
    <w:basedOn w:val="a6"/>
    <w:link w:val="a7"/>
    <w:uiPriority w:val="99"/>
    <w:semiHidden/>
    <w:rsid w:val="00CE47C3"/>
    <w:rPr>
      <w:b/>
      <w:bCs/>
    </w:rPr>
  </w:style>
  <w:style w:type="paragraph" w:styleId="a9">
    <w:name w:val="Balloon Text"/>
    <w:basedOn w:val="a"/>
    <w:link w:val="aa"/>
    <w:uiPriority w:val="99"/>
    <w:semiHidden/>
    <w:unhideWhenUsed/>
    <w:rsid w:val="00CE47C3"/>
    <w:rPr>
      <w:sz w:val="18"/>
      <w:szCs w:val="18"/>
    </w:rPr>
  </w:style>
  <w:style w:type="character" w:customStyle="1" w:styleId="aa">
    <w:name w:val="批注框文本 字符"/>
    <w:basedOn w:val="a0"/>
    <w:link w:val="a9"/>
    <w:uiPriority w:val="99"/>
    <w:semiHidden/>
    <w:rsid w:val="00CE4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16247">
      <w:bodyDiv w:val="1"/>
      <w:marLeft w:val="0"/>
      <w:marRight w:val="0"/>
      <w:marTop w:val="0"/>
      <w:marBottom w:val="0"/>
      <w:divBdr>
        <w:top w:val="none" w:sz="0" w:space="0" w:color="auto"/>
        <w:left w:val="none" w:sz="0" w:space="0" w:color="auto"/>
        <w:bottom w:val="none" w:sz="0" w:space="0" w:color="auto"/>
        <w:right w:val="none" w:sz="0" w:space="0" w:color="auto"/>
      </w:divBdr>
    </w:div>
    <w:div w:id="1199853434">
      <w:bodyDiv w:val="1"/>
      <w:marLeft w:val="0"/>
      <w:marRight w:val="0"/>
      <w:marTop w:val="0"/>
      <w:marBottom w:val="0"/>
      <w:divBdr>
        <w:top w:val="none" w:sz="0" w:space="0" w:color="auto"/>
        <w:left w:val="none" w:sz="0" w:space="0" w:color="auto"/>
        <w:bottom w:val="none" w:sz="0" w:space="0" w:color="auto"/>
        <w:right w:val="none" w:sz="0" w:space="0" w:color="auto"/>
      </w:divBdr>
      <w:divsChild>
        <w:div w:id="103161982">
          <w:marLeft w:val="0"/>
          <w:marRight w:val="0"/>
          <w:marTop w:val="0"/>
          <w:marBottom w:val="0"/>
          <w:divBdr>
            <w:top w:val="single" w:sz="2" w:space="0" w:color="D9D9E3"/>
            <w:left w:val="single" w:sz="2" w:space="0" w:color="D9D9E3"/>
            <w:bottom w:val="single" w:sz="2" w:space="0" w:color="D9D9E3"/>
            <w:right w:val="single" w:sz="2" w:space="0" w:color="D9D9E3"/>
          </w:divBdr>
          <w:divsChild>
            <w:div w:id="646978018">
              <w:marLeft w:val="0"/>
              <w:marRight w:val="0"/>
              <w:marTop w:val="0"/>
              <w:marBottom w:val="0"/>
              <w:divBdr>
                <w:top w:val="single" w:sz="2" w:space="0" w:color="D9D9E3"/>
                <w:left w:val="single" w:sz="2" w:space="0" w:color="D9D9E3"/>
                <w:bottom w:val="single" w:sz="2" w:space="0" w:color="D9D9E3"/>
                <w:right w:val="single" w:sz="2" w:space="0" w:color="D9D9E3"/>
              </w:divBdr>
              <w:divsChild>
                <w:div w:id="31929445">
                  <w:marLeft w:val="0"/>
                  <w:marRight w:val="0"/>
                  <w:marTop w:val="0"/>
                  <w:marBottom w:val="0"/>
                  <w:divBdr>
                    <w:top w:val="single" w:sz="2" w:space="0" w:color="D9D9E3"/>
                    <w:left w:val="single" w:sz="2" w:space="0" w:color="D9D9E3"/>
                    <w:bottom w:val="single" w:sz="2" w:space="0" w:color="D9D9E3"/>
                    <w:right w:val="single" w:sz="2" w:space="0" w:color="D9D9E3"/>
                  </w:divBdr>
                  <w:divsChild>
                    <w:div w:id="2043942737">
                      <w:marLeft w:val="0"/>
                      <w:marRight w:val="0"/>
                      <w:marTop w:val="0"/>
                      <w:marBottom w:val="0"/>
                      <w:divBdr>
                        <w:top w:val="single" w:sz="2" w:space="0" w:color="D9D9E3"/>
                        <w:left w:val="single" w:sz="2" w:space="0" w:color="D9D9E3"/>
                        <w:bottom w:val="single" w:sz="2" w:space="0" w:color="D9D9E3"/>
                        <w:right w:val="single" w:sz="2" w:space="0" w:color="D9D9E3"/>
                      </w:divBdr>
                      <w:divsChild>
                        <w:div w:id="2058121160">
                          <w:marLeft w:val="0"/>
                          <w:marRight w:val="0"/>
                          <w:marTop w:val="0"/>
                          <w:marBottom w:val="0"/>
                          <w:divBdr>
                            <w:top w:val="single" w:sz="2" w:space="0" w:color="auto"/>
                            <w:left w:val="single" w:sz="2" w:space="0" w:color="auto"/>
                            <w:bottom w:val="single" w:sz="6" w:space="0" w:color="auto"/>
                            <w:right w:val="single" w:sz="2" w:space="0" w:color="auto"/>
                          </w:divBdr>
                          <w:divsChild>
                            <w:div w:id="1041780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201049">
                                  <w:marLeft w:val="0"/>
                                  <w:marRight w:val="0"/>
                                  <w:marTop w:val="0"/>
                                  <w:marBottom w:val="0"/>
                                  <w:divBdr>
                                    <w:top w:val="single" w:sz="2" w:space="0" w:color="D9D9E3"/>
                                    <w:left w:val="single" w:sz="2" w:space="0" w:color="D9D9E3"/>
                                    <w:bottom w:val="single" w:sz="2" w:space="0" w:color="D9D9E3"/>
                                    <w:right w:val="single" w:sz="2" w:space="0" w:color="D9D9E3"/>
                                  </w:divBdr>
                                  <w:divsChild>
                                    <w:div w:id="1801067587">
                                      <w:marLeft w:val="0"/>
                                      <w:marRight w:val="0"/>
                                      <w:marTop w:val="0"/>
                                      <w:marBottom w:val="0"/>
                                      <w:divBdr>
                                        <w:top w:val="single" w:sz="2" w:space="0" w:color="D9D9E3"/>
                                        <w:left w:val="single" w:sz="2" w:space="0" w:color="D9D9E3"/>
                                        <w:bottom w:val="single" w:sz="2" w:space="0" w:color="D9D9E3"/>
                                        <w:right w:val="single" w:sz="2" w:space="0" w:color="D9D9E3"/>
                                      </w:divBdr>
                                      <w:divsChild>
                                        <w:div w:id="1073045834">
                                          <w:marLeft w:val="0"/>
                                          <w:marRight w:val="0"/>
                                          <w:marTop w:val="0"/>
                                          <w:marBottom w:val="0"/>
                                          <w:divBdr>
                                            <w:top w:val="single" w:sz="2" w:space="0" w:color="D9D9E3"/>
                                            <w:left w:val="single" w:sz="2" w:space="0" w:color="D9D9E3"/>
                                            <w:bottom w:val="single" w:sz="2" w:space="0" w:color="D9D9E3"/>
                                            <w:right w:val="single" w:sz="2" w:space="0" w:color="D9D9E3"/>
                                          </w:divBdr>
                                          <w:divsChild>
                                            <w:div w:id="1727022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8777152">
          <w:marLeft w:val="0"/>
          <w:marRight w:val="0"/>
          <w:marTop w:val="0"/>
          <w:marBottom w:val="0"/>
          <w:divBdr>
            <w:top w:val="none" w:sz="0" w:space="0" w:color="auto"/>
            <w:left w:val="none" w:sz="0" w:space="0" w:color="auto"/>
            <w:bottom w:val="none" w:sz="0" w:space="0" w:color="auto"/>
            <w:right w:val="none" w:sz="0" w:space="0" w:color="auto"/>
          </w:divBdr>
        </w:div>
      </w:divsChild>
    </w:div>
    <w:div w:id="1314873728">
      <w:bodyDiv w:val="1"/>
      <w:marLeft w:val="0"/>
      <w:marRight w:val="0"/>
      <w:marTop w:val="0"/>
      <w:marBottom w:val="0"/>
      <w:divBdr>
        <w:top w:val="none" w:sz="0" w:space="0" w:color="auto"/>
        <w:left w:val="none" w:sz="0" w:space="0" w:color="auto"/>
        <w:bottom w:val="none" w:sz="0" w:space="0" w:color="auto"/>
        <w:right w:val="none" w:sz="0" w:space="0" w:color="auto"/>
      </w:divBdr>
    </w:div>
    <w:div w:id="1574007108">
      <w:bodyDiv w:val="1"/>
      <w:marLeft w:val="0"/>
      <w:marRight w:val="0"/>
      <w:marTop w:val="0"/>
      <w:marBottom w:val="0"/>
      <w:divBdr>
        <w:top w:val="none" w:sz="0" w:space="0" w:color="auto"/>
        <w:left w:val="none" w:sz="0" w:space="0" w:color="auto"/>
        <w:bottom w:val="none" w:sz="0" w:space="0" w:color="auto"/>
        <w:right w:val="none" w:sz="0" w:space="0" w:color="auto"/>
      </w:divBdr>
      <w:divsChild>
        <w:div w:id="1476069309">
          <w:marLeft w:val="0"/>
          <w:marRight w:val="0"/>
          <w:marTop w:val="0"/>
          <w:marBottom w:val="0"/>
          <w:divBdr>
            <w:top w:val="single" w:sz="2" w:space="0" w:color="D9D9E3"/>
            <w:left w:val="single" w:sz="2" w:space="0" w:color="D9D9E3"/>
            <w:bottom w:val="single" w:sz="2" w:space="0" w:color="D9D9E3"/>
            <w:right w:val="single" w:sz="2" w:space="0" w:color="D9D9E3"/>
          </w:divBdr>
          <w:divsChild>
            <w:div w:id="552279131">
              <w:marLeft w:val="0"/>
              <w:marRight w:val="0"/>
              <w:marTop w:val="0"/>
              <w:marBottom w:val="0"/>
              <w:divBdr>
                <w:top w:val="single" w:sz="2" w:space="0" w:color="D9D9E3"/>
                <w:left w:val="single" w:sz="2" w:space="0" w:color="D9D9E3"/>
                <w:bottom w:val="single" w:sz="2" w:space="0" w:color="D9D9E3"/>
                <w:right w:val="single" w:sz="2" w:space="0" w:color="D9D9E3"/>
              </w:divBdr>
              <w:divsChild>
                <w:div w:id="1267032932">
                  <w:marLeft w:val="0"/>
                  <w:marRight w:val="0"/>
                  <w:marTop w:val="0"/>
                  <w:marBottom w:val="0"/>
                  <w:divBdr>
                    <w:top w:val="single" w:sz="2" w:space="0" w:color="D9D9E3"/>
                    <w:left w:val="single" w:sz="2" w:space="0" w:color="D9D9E3"/>
                    <w:bottom w:val="single" w:sz="2" w:space="0" w:color="D9D9E3"/>
                    <w:right w:val="single" w:sz="2" w:space="0" w:color="D9D9E3"/>
                  </w:divBdr>
                  <w:divsChild>
                    <w:div w:id="938023936">
                      <w:marLeft w:val="0"/>
                      <w:marRight w:val="0"/>
                      <w:marTop w:val="0"/>
                      <w:marBottom w:val="0"/>
                      <w:divBdr>
                        <w:top w:val="single" w:sz="2" w:space="0" w:color="D9D9E3"/>
                        <w:left w:val="single" w:sz="2" w:space="0" w:color="D9D9E3"/>
                        <w:bottom w:val="single" w:sz="2" w:space="0" w:color="D9D9E3"/>
                        <w:right w:val="single" w:sz="2" w:space="0" w:color="D9D9E3"/>
                      </w:divBdr>
                      <w:divsChild>
                        <w:div w:id="1633975106">
                          <w:marLeft w:val="0"/>
                          <w:marRight w:val="0"/>
                          <w:marTop w:val="0"/>
                          <w:marBottom w:val="0"/>
                          <w:divBdr>
                            <w:top w:val="single" w:sz="2" w:space="0" w:color="auto"/>
                            <w:left w:val="single" w:sz="2" w:space="0" w:color="auto"/>
                            <w:bottom w:val="single" w:sz="6" w:space="0" w:color="auto"/>
                            <w:right w:val="single" w:sz="2" w:space="0" w:color="auto"/>
                          </w:divBdr>
                          <w:divsChild>
                            <w:div w:id="1604268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843329">
                                  <w:marLeft w:val="0"/>
                                  <w:marRight w:val="0"/>
                                  <w:marTop w:val="0"/>
                                  <w:marBottom w:val="0"/>
                                  <w:divBdr>
                                    <w:top w:val="single" w:sz="2" w:space="0" w:color="D9D9E3"/>
                                    <w:left w:val="single" w:sz="2" w:space="0" w:color="D9D9E3"/>
                                    <w:bottom w:val="single" w:sz="2" w:space="0" w:color="D9D9E3"/>
                                    <w:right w:val="single" w:sz="2" w:space="0" w:color="D9D9E3"/>
                                  </w:divBdr>
                                  <w:divsChild>
                                    <w:div w:id="1197809418">
                                      <w:marLeft w:val="0"/>
                                      <w:marRight w:val="0"/>
                                      <w:marTop w:val="0"/>
                                      <w:marBottom w:val="0"/>
                                      <w:divBdr>
                                        <w:top w:val="single" w:sz="2" w:space="0" w:color="D9D9E3"/>
                                        <w:left w:val="single" w:sz="2" w:space="0" w:color="D9D9E3"/>
                                        <w:bottom w:val="single" w:sz="2" w:space="0" w:color="D9D9E3"/>
                                        <w:right w:val="single" w:sz="2" w:space="0" w:color="D9D9E3"/>
                                      </w:divBdr>
                                      <w:divsChild>
                                        <w:div w:id="761606583">
                                          <w:marLeft w:val="0"/>
                                          <w:marRight w:val="0"/>
                                          <w:marTop w:val="0"/>
                                          <w:marBottom w:val="0"/>
                                          <w:divBdr>
                                            <w:top w:val="single" w:sz="2" w:space="0" w:color="D9D9E3"/>
                                            <w:left w:val="single" w:sz="2" w:space="0" w:color="D9D9E3"/>
                                            <w:bottom w:val="single" w:sz="2" w:space="0" w:color="D9D9E3"/>
                                            <w:right w:val="single" w:sz="2" w:space="0" w:color="D9D9E3"/>
                                          </w:divBdr>
                                          <w:divsChild>
                                            <w:div w:id="33624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4958867">
          <w:marLeft w:val="0"/>
          <w:marRight w:val="0"/>
          <w:marTop w:val="0"/>
          <w:marBottom w:val="0"/>
          <w:divBdr>
            <w:top w:val="none" w:sz="0" w:space="0" w:color="auto"/>
            <w:left w:val="none" w:sz="0" w:space="0" w:color="auto"/>
            <w:bottom w:val="none" w:sz="0" w:space="0" w:color="auto"/>
            <w:right w:val="none" w:sz="0" w:space="0" w:color="auto"/>
          </w:divBdr>
          <w:divsChild>
            <w:div w:id="385031764">
              <w:marLeft w:val="0"/>
              <w:marRight w:val="0"/>
              <w:marTop w:val="0"/>
              <w:marBottom w:val="0"/>
              <w:divBdr>
                <w:top w:val="single" w:sz="2" w:space="0" w:color="D9D9E3"/>
                <w:left w:val="single" w:sz="2" w:space="0" w:color="D9D9E3"/>
                <w:bottom w:val="single" w:sz="2" w:space="0" w:color="D9D9E3"/>
                <w:right w:val="single" w:sz="2" w:space="0" w:color="D9D9E3"/>
              </w:divBdr>
              <w:divsChild>
                <w:div w:id="184493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9466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12</Pages>
  <Words>1982</Words>
  <Characters>11304</Characters>
  <Application>Microsoft Office Word</Application>
  <DocSecurity>0</DocSecurity>
  <Lines>94</Lines>
  <Paragraphs>26</Paragraphs>
  <ScaleCrop>false</ScaleCrop>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Yue</dc:creator>
  <cp:keywords/>
  <dc:description/>
  <cp:lastModifiedBy>Wu Yue</cp:lastModifiedBy>
  <cp:revision>6</cp:revision>
  <dcterms:created xsi:type="dcterms:W3CDTF">2023-02-19T23:05:00Z</dcterms:created>
  <dcterms:modified xsi:type="dcterms:W3CDTF">2023-03-14T10:48:00Z</dcterms:modified>
</cp:coreProperties>
</file>